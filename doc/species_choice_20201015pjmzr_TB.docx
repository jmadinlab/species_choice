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F42A8" w14:textId="15E8B204" w:rsidR="005640BD" w:rsidRDefault="005640BD" w:rsidP="00C76103">
      <w:pPr>
        <w:pStyle w:val="Title"/>
      </w:pPr>
      <w:r>
        <w:t xml:space="preserve">Selecting species </w:t>
      </w:r>
      <w:r w:rsidR="006F0C27">
        <w:t>for ecosystem restoration</w:t>
      </w:r>
      <w:r>
        <w:t xml:space="preserve"> based on </w:t>
      </w:r>
      <w:r w:rsidR="00386773">
        <w:t>resilience</w:t>
      </w:r>
      <w:r w:rsidR="00B05CA0">
        <w:t>, function</w:t>
      </w:r>
      <w:r w:rsidR="00386773">
        <w:t xml:space="preserve"> </w:t>
      </w:r>
      <w:r>
        <w:t>and restorability</w:t>
      </w:r>
    </w:p>
    <w:p w14:paraId="45AD1889" w14:textId="77777777" w:rsidR="00B072B2" w:rsidRDefault="00B072B2" w:rsidP="00D76663">
      <w:pPr>
        <w:spacing w:line="276" w:lineRule="auto"/>
      </w:pPr>
    </w:p>
    <w:p w14:paraId="661F35F3" w14:textId="70D46F4E" w:rsidR="00784369" w:rsidRDefault="005640BD" w:rsidP="00D76663">
      <w:pPr>
        <w:spacing w:line="276" w:lineRule="auto"/>
        <w:rPr>
          <w:b/>
          <w:bCs/>
        </w:rPr>
      </w:pPr>
      <w:r w:rsidRPr="211C0637">
        <w:rPr>
          <w:b/>
          <w:bCs/>
        </w:rPr>
        <w:t>Abstract</w:t>
      </w:r>
    </w:p>
    <w:p w14:paraId="1B20F196" w14:textId="6C2B96FC" w:rsidR="005640BD" w:rsidRDefault="00EA5831" w:rsidP="00D76663">
      <w:pPr>
        <w:spacing w:line="276" w:lineRule="auto"/>
      </w:pPr>
      <w:commentRangeStart w:id="0"/>
      <w:r>
        <w:t>Methods</w:t>
      </w:r>
      <w:r w:rsidR="005640BD">
        <w:t xml:space="preserve"> for protect</w:t>
      </w:r>
      <w:r w:rsidR="009A67A8">
        <w:t>ing</w:t>
      </w:r>
      <w:r w:rsidR="005640BD">
        <w:t xml:space="preserve"> and restor</w:t>
      </w:r>
      <w:r w:rsidR="009A67A8">
        <w:t>ing</w:t>
      </w:r>
      <w:r w:rsidR="005640BD">
        <w:t xml:space="preserve"> </w:t>
      </w:r>
      <w:r w:rsidR="004C7256">
        <w:t xml:space="preserve">ecosystems </w:t>
      </w:r>
      <w:r w:rsidR="005640BD">
        <w:t>traditionally focus on one or few species</w:t>
      </w:r>
      <w:commentRangeEnd w:id="0"/>
      <w:r w:rsidR="002A314E">
        <w:rPr>
          <w:rStyle w:val="CommentReference"/>
        </w:rPr>
        <w:commentReference w:id="0"/>
      </w:r>
      <w:r w:rsidR="005640BD">
        <w:t xml:space="preserve">. </w:t>
      </w:r>
      <w:r w:rsidR="00C71308">
        <w:t>Little consideration has been given to criteria for species selection in e</w:t>
      </w:r>
      <w:r w:rsidR="005D1632">
        <w:t xml:space="preserve">cosystems with </w:t>
      </w:r>
      <w:r w:rsidR="005640BD">
        <w:t>rich assemblages of foundational taxa, such as</w:t>
      </w:r>
      <w:r w:rsidR="005D1632">
        <w:t xml:space="preserve"> </w:t>
      </w:r>
      <w:r w:rsidR="005640BD">
        <w:t>rainforest</w:t>
      </w:r>
      <w:r w:rsidR="001C27E6">
        <w:t>s</w:t>
      </w:r>
      <w:r w:rsidR="005640BD">
        <w:t xml:space="preserve"> and coral </w:t>
      </w:r>
      <w:commentRangeStart w:id="1"/>
      <w:r w:rsidR="005640BD">
        <w:t>reef</w:t>
      </w:r>
      <w:r w:rsidR="001C27E6">
        <w:t>s</w:t>
      </w:r>
      <w:commentRangeEnd w:id="1"/>
      <w:r w:rsidR="006A54F4">
        <w:rPr>
          <w:rStyle w:val="CommentReference"/>
        </w:rPr>
        <w:commentReference w:id="1"/>
      </w:r>
      <w:r w:rsidR="005640BD">
        <w:t>.</w:t>
      </w:r>
      <w:r w:rsidR="00874882">
        <w:t xml:space="preserve"> </w:t>
      </w:r>
      <w:r w:rsidR="005640BD">
        <w:t xml:space="preserve">Here we present a bet-hedging approach for </w:t>
      </w:r>
      <w:r w:rsidR="483D281B">
        <w:t xml:space="preserve">the </w:t>
      </w:r>
      <w:r w:rsidR="005640BD">
        <w:t>select</w:t>
      </w:r>
      <w:r w:rsidR="70585496">
        <w:t>ion of</w:t>
      </w:r>
      <w:r w:rsidR="005640BD">
        <w:t xml:space="preserve"> </w:t>
      </w:r>
      <w:r w:rsidR="00A824E8">
        <w:t>multiple</w:t>
      </w:r>
      <w:r w:rsidR="005640BD">
        <w:t xml:space="preserve"> species </w:t>
      </w:r>
      <w:del w:id="2" w:author="Doropoulos, Christopher (O&amp;A, St. Lucia)" w:date="2020-10-25T10:46:00Z">
        <w:r w:rsidR="005640BD" w:rsidDel="00E120A2">
          <w:delText>based on:</w:delText>
        </w:r>
        <w:r w:rsidR="003420E2" w:rsidDel="00E120A2">
          <w:delText xml:space="preserve"> (1)</w:delText>
        </w:r>
      </w:del>
      <w:ins w:id="3" w:author="Doropoulos, Christopher (O&amp;A, St. Lucia)" w:date="2020-10-25T10:46:00Z">
        <w:r w:rsidR="00E120A2">
          <w:t>by</w:t>
        </w:r>
      </w:ins>
      <w:r w:rsidR="003420E2">
        <w:t xml:space="preserve"> </w:t>
      </w:r>
      <w:r w:rsidR="00EF24D9">
        <w:t xml:space="preserve">weighting species </w:t>
      </w:r>
      <w:r w:rsidR="007B162E">
        <w:t>by ecological</w:t>
      </w:r>
      <w:r w:rsidR="00EF24D9">
        <w:t xml:space="preserve"> characteristics that are known to increase likelihood to resist, recover from</w:t>
      </w:r>
      <w:r w:rsidR="007B162E">
        <w:t>,</w:t>
      </w:r>
      <w:r w:rsidR="00EF24D9">
        <w:t xml:space="preserve"> and adapt to adverse conditions, particularly those projected in a warming future. </w:t>
      </w:r>
      <w:r w:rsidR="007B162E">
        <w:t>W</w:t>
      </w:r>
      <w:r w:rsidR="00EF24D9">
        <w:t>eightings can also be reversed if protection aims to support</w:t>
      </w:r>
      <w:r w:rsidR="007B162E">
        <w:t xml:space="preserve"> </w:t>
      </w:r>
      <w:r w:rsidR="00EF24D9">
        <w:t>species that are more likely to require human intervention</w:t>
      </w:r>
      <w:ins w:id="4" w:author="Doropoulos, Christopher (O&amp;A, St. Lucia)" w:date="2020-10-25T10:46:00Z">
        <w:r w:rsidR="008F4081">
          <w:t xml:space="preserve">. We then </w:t>
        </w:r>
      </w:ins>
      <w:del w:id="5" w:author="Doropoulos, Christopher (O&amp;A, St. Lucia)" w:date="2020-10-25T10:46:00Z">
        <w:r w:rsidR="00EF24D9" w:rsidDel="008F4081">
          <w:delText xml:space="preserve">; (2) </w:delText>
        </w:r>
      </w:del>
      <w:r w:rsidR="005640BD">
        <w:t>captur</w:t>
      </w:r>
      <w:ins w:id="6" w:author="Doropoulos, Christopher (O&amp;A, St. Lucia)" w:date="2020-10-25T10:46:00Z">
        <w:r w:rsidR="008F4081">
          <w:t>e</w:t>
        </w:r>
      </w:ins>
      <w:del w:id="7" w:author="Doropoulos, Christopher (O&amp;A, St. Lucia)" w:date="2020-10-25T10:46:00Z">
        <w:r w:rsidR="005640BD" w:rsidDel="008F4081">
          <w:delText>ing</w:delText>
        </w:r>
      </w:del>
      <w:r w:rsidR="005640BD">
        <w:t xml:space="preserve"> a</w:t>
      </w:r>
      <w:r w:rsidR="006832FB">
        <w:t>n even spread</w:t>
      </w:r>
      <w:r w:rsidR="005640BD">
        <w:t xml:space="preserve"> of life</w:t>
      </w:r>
      <w:r w:rsidR="00EF24D9">
        <w:t xml:space="preserve"> </w:t>
      </w:r>
      <w:r w:rsidR="005640BD">
        <w:t xml:space="preserve">history strategies, given that inherent </w:t>
      </w:r>
      <w:r w:rsidR="109F18E5">
        <w:t xml:space="preserve">physiological </w:t>
      </w:r>
      <w:r w:rsidR="005640BD">
        <w:t xml:space="preserve">trade-offs </w:t>
      </w:r>
      <w:r w:rsidR="00A0691B">
        <w:t xml:space="preserve">result in </w:t>
      </w:r>
      <w:r w:rsidR="005640BD">
        <w:t xml:space="preserve">no one species </w:t>
      </w:r>
      <w:r w:rsidR="00A0691B" w:rsidRPr="00386773">
        <w:t xml:space="preserve">having </w:t>
      </w:r>
      <w:r w:rsidR="00B27D2C" w:rsidRPr="00386773">
        <w:t>optimal fitness</w:t>
      </w:r>
      <w:r w:rsidR="005640BD">
        <w:t xml:space="preserve"> in every </w:t>
      </w:r>
      <w:r w:rsidR="190422A0">
        <w:t>environment</w:t>
      </w:r>
      <w:r w:rsidR="005640BD">
        <w:t xml:space="preserve">, and that different </w:t>
      </w:r>
      <w:r w:rsidR="00EF24D9">
        <w:t xml:space="preserve">life histories </w:t>
      </w:r>
      <w:r w:rsidR="005640BD">
        <w:t>tend to support particular ecosystem functions</w:t>
      </w:r>
      <w:ins w:id="8" w:author="Doropoulos, Christopher (O&amp;A, St. Lucia)" w:date="2020-10-25T10:47:00Z">
        <w:r w:rsidR="00DD0637">
          <w:t xml:space="preserve">. </w:t>
        </w:r>
        <w:commentRangeStart w:id="9"/>
        <w:r w:rsidR="00DD0637">
          <w:t xml:space="preserve">Finally, </w:t>
        </w:r>
      </w:ins>
      <w:del w:id="10" w:author="Doropoulos, Christopher (O&amp;A, St. Lucia)" w:date="2020-10-25T10:47:00Z">
        <w:r w:rsidR="005232DF" w:rsidDel="00DD0637">
          <w:delText xml:space="preserve">; and (3) </w:delText>
        </w:r>
      </w:del>
      <w:r w:rsidR="005640BD">
        <w:t xml:space="preserve">the </w:t>
      </w:r>
      <w:commentRangeStart w:id="11"/>
      <w:commentRangeStart w:id="12"/>
      <w:commentRangeStart w:id="13"/>
      <w:commentRangeStart w:id="14"/>
      <w:commentRangeStart w:id="15"/>
      <w:r w:rsidR="005640BD">
        <w:t xml:space="preserve">restorability </w:t>
      </w:r>
      <w:commentRangeEnd w:id="11"/>
      <w:r w:rsidR="007134D1">
        <w:rPr>
          <w:rStyle w:val="CommentReference"/>
        </w:rPr>
        <w:commentReference w:id="11"/>
      </w:r>
      <w:commentRangeEnd w:id="12"/>
      <w:r w:rsidR="00663CAB">
        <w:rPr>
          <w:rStyle w:val="CommentReference"/>
        </w:rPr>
        <w:commentReference w:id="12"/>
      </w:r>
      <w:commentRangeEnd w:id="13"/>
      <w:r w:rsidR="0067344B">
        <w:rPr>
          <w:rStyle w:val="CommentReference"/>
        </w:rPr>
        <w:commentReference w:id="13"/>
      </w:r>
      <w:commentRangeEnd w:id="14"/>
      <w:r w:rsidR="00B46DD5">
        <w:rPr>
          <w:rStyle w:val="CommentReference"/>
        </w:rPr>
        <w:commentReference w:id="14"/>
      </w:r>
      <w:commentRangeEnd w:id="15"/>
      <w:r w:rsidR="0091221D">
        <w:rPr>
          <w:rStyle w:val="CommentReference"/>
        </w:rPr>
        <w:commentReference w:id="15"/>
      </w:r>
      <w:r w:rsidR="005640BD">
        <w:t>of species</w:t>
      </w:r>
      <w:r w:rsidR="00386773">
        <w:t xml:space="preserve"> (i.e., ease of husbandry)</w:t>
      </w:r>
      <w:ins w:id="16" w:author="Doropoulos, Christopher (O&amp;A, St. Lucia)" w:date="2020-10-25T10:47:00Z">
        <w:r w:rsidR="00DD0637">
          <w:t xml:space="preserve"> is considered</w:t>
        </w:r>
      </w:ins>
      <w:r w:rsidR="005640BD">
        <w:t xml:space="preserve">, given that some species are easier to grow in nurseries, brood or propagate, or preserve </w:t>
      </w:r>
      <w:r w:rsidR="00C06EA6">
        <w:t xml:space="preserve">via </w:t>
      </w:r>
      <w:del w:id="17" w:author="Doropoulos, Christopher (O&amp;A, St. Lucia)" w:date="2020-10-25T10:47:00Z">
        <w:r w:rsidR="00C06EA6" w:rsidDel="003E1551">
          <w:delText>freezing</w:delText>
        </w:r>
        <w:r w:rsidR="00BC0449" w:rsidDel="003E1551">
          <w:delText xml:space="preserve"> </w:delText>
        </w:r>
      </w:del>
      <w:ins w:id="18" w:author="Doropoulos, Christopher (O&amp;A, St. Lucia)" w:date="2020-10-25T10:47:00Z">
        <w:r w:rsidR="003E1551">
          <w:t xml:space="preserve">cryopreservation </w:t>
        </w:r>
      </w:ins>
      <w:r w:rsidR="00BC0449">
        <w:t>and</w:t>
      </w:r>
      <w:r w:rsidR="73EE62A3">
        <w:t xml:space="preserve"> in</w:t>
      </w:r>
      <w:r w:rsidR="00BC0449">
        <w:t xml:space="preserve"> seed banks</w:t>
      </w:r>
      <w:commentRangeEnd w:id="9"/>
      <w:r w:rsidR="005760C1">
        <w:rPr>
          <w:rStyle w:val="CommentReference"/>
        </w:rPr>
        <w:commentReference w:id="9"/>
      </w:r>
      <w:r w:rsidR="005640BD">
        <w:t xml:space="preserve">. </w:t>
      </w:r>
      <w:del w:id="19" w:author="Doropoulos, Christopher (O&amp;A, St. Lucia)" w:date="2020-10-25T10:49:00Z">
        <w:r w:rsidR="005640BD" w:rsidDel="00E12089">
          <w:delText>On-the-ground</w:delText>
        </w:r>
      </w:del>
      <w:ins w:id="20" w:author="Doropoulos, Christopher (O&amp;A, St. Lucia)" w:date="2020-10-25T10:49:00Z">
        <w:r w:rsidR="00E12089">
          <w:t>Logis</w:t>
        </w:r>
        <w:r w:rsidR="00CC1E1A">
          <w:t>tical</w:t>
        </w:r>
      </w:ins>
      <w:r w:rsidR="005640BD">
        <w:t xml:space="preserve"> practicalities are important for </w:t>
      </w:r>
      <w:del w:id="21" w:author="Doropoulos, Christopher (O&amp;A, St. Lucia)" w:date="2020-10-25T10:47:00Z">
        <w:r w:rsidR="005640BD" w:rsidDel="003E1551">
          <w:delText xml:space="preserve">a </w:delText>
        </w:r>
      </w:del>
      <w:r w:rsidR="005640BD">
        <w:t>restoration initiative</w:t>
      </w:r>
      <w:ins w:id="22" w:author="Doropoulos, Christopher (O&amp;A, St. Lucia)" w:date="2020-10-25T10:47:00Z">
        <w:r w:rsidR="003E1551">
          <w:t>s</w:t>
        </w:r>
      </w:ins>
      <w:r w:rsidR="005640BD">
        <w:t xml:space="preserve"> to succeed.</w:t>
      </w:r>
      <w:r w:rsidR="005232DF">
        <w:t xml:space="preserve"> </w:t>
      </w:r>
      <w:r w:rsidR="005640BD">
        <w:t>We give examples of the bet-hedging approach using a rich collation of phen</w:t>
      </w:r>
      <w:r w:rsidR="006E3CE9">
        <w:t>o</w:t>
      </w:r>
      <w:r w:rsidR="005640BD">
        <w:t xml:space="preserve">typic traits and </w:t>
      </w:r>
      <w:r w:rsidR="002E0287">
        <w:t xml:space="preserve">ecological </w:t>
      </w:r>
      <w:r w:rsidR="005640BD">
        <w:t>characteristics for scleractinian coral species</w:t>
      </w:r>
      <w:r w:rsidR="00EF0C85">
        <w:t xml:space="preserve"> found on the Great Barrier Reef. </w:t>
      </w:r>
      <w:r w:rsidR="006832FB">
        <w:t>R</w:t>
      </w:r>
      <w:r w:rsidR="009D362E">
        <w:t xml:space="preserve">eef building </w:t>
      </w:r>
      <w:r w:rsidR="006832FB">
        <w:t>corals</w:t>
      </w:r>
      <w:r w:rsidR="00EF0C85">
        <w:t xml:space="preserve"> are</w:t>
      </w:r>
      <w:r w:rsidR="005640BD">
        <w:t xml:space="preserve"> </w:t>
      </w:r>
      <w:ins w:id="23" w:author="Doropoulos, Christopher (O&amp;A, St. Lucia)" w:date="2020-10-25T10:50:00Z">
        <w:r w:rsidR="00CC1E1A">
          <w:t xml:space="preserve">the </w:t>
        </w:r>
      </w:ins>
      <w:r w:rsidR="005640BD">
        <w:t>foundation</w:t>
      </w:r>
      <w:r w:rsidR="006832FB">
        <w:t xml:space="preserve"> of</w:t>
      </w:r>
      <w:r w:rsidR="005640BD">
        <w:t xml:space="preserve"> coral reef ecosystems</w:t>
      </w:r>
      <w:r w:rsidR="00EF0C85">
        <w:t xml:space="preserve">, </w:t>
      </w:r>
      <w:r w:rsidR="00DD5B58">
        <w:t>but</w:t>
      </w:r>
      <w:r w:rsidR="005640BD">
        <w:t xml:space="preserve"> </w:t>
      </w:r>
      <w:r w:rsidR="00EF0C85">
        <w:t>are</w:t>
      </w:r>
      <w:r w:rsidR="005640BD">
        <w:t xml:space="preserve"> declining due of environmental change.</w:t>
      </w:r>
      <w:r w:rsidR="004F0E73">
        <w:t xml:space="preserve"> </w:t>
      </w:r>
      <w:r w:rsidR="005640BD">
        <w:t xml:space="preserve">We hope that a quantitative bet-hedging approach will help inform decisions for species protection </w:t>
      </w:r>
      <w:r w:rsidR="00E47DC0">
        <w:t xml:space="preserve">and </w:t>
      </w:r>
      <w:r w:rsidR="00E50736">
        <w:t>ecosystem restoration</w:t>
      </w:r>
      <w:r w:rsidR="005640BD">
        <w:t>.</w:t>
      </w:r>
    </w:p>
    <w:p w14:paraId="59E0BBB7" w14:textId="77AA7FBF" w:rsidR="005640BD" w:rsidRDefault="005640BD" w:rsidP="00D76663">
      <w:pPr>
        <w:spacing w:line="276" w:lineRule="auto"/>
      </w:pPr>
    </w:p>
    <w:p w14:paraId="3B2F7B9B" w14:textId="6FB049BE" w:rsidR="00FB5C49" w:rsidRPr="004E5A19" w:rsidRDefault="00046669" w:rsidP="00D76663">
      <w:pPr>
        <w:spacing w:line="276" w:lineRule="auto"/>
        <w:rPr>
          <w:b/>
          <w:bCs/>
        </w:rPr>
      </w:pPr>
      <w:r>
        <w:rPr>
          <w:b/>
          <w:bCs/>
        </w:rPr>
        <w:t>Notes</w:t>
      </w:r>
    </w:p>
    <w:p w14:paraId="60F02D5B" w14:textId="0750846E" w:rsidR="00EC0D85" w:rsidRPr="00601D39" w:rsidRDefault="00EC0D85" w:rsidP="00FF57D0">
      <w:pPr>
        <w:pStyle w:val="ListParagraph"/>
        <w:numPr>
          <w:ilvl w:val="0"/>
          <w:numId w:val="2"/>
        </w:numPr>
        <w:spacing w:line="276" w:lineRule="auto"/>
      </w:pPr>
      <w:commentRangeStart w:id="24"/>
      <w:commentRangeStart w:id="25"/>
      <w:r w:rsidRPr="00601D39">
        <w:t xml:space="preserve">There are more knowledgeable people in the group who might like to fill in the first few paragraphs of the </w:t>
      </w:r>
      <w:r w:rsidR="00052EA5">
        <w:t>I</w:t>
      </w:r>
      <w:r w:rsidRPr="00601D39">
        <w:t>ntroduction. I</w:t>
      </w:r>
      <w:r w:rsidR="00FF57D0" w:rsidRPr="00601D39">
        <w:t>’ve</w:t>
      </w:r>
      <w:r w:rsidRPr="00601D39">
        <w:t xml:space="preserve"> added some topic sentences and outlines </w:t>
      </w:r>
      <w:r w:rsidR="002C61DD">
        <w:t>I think might work</w:t>
      </w:r>
      <w:r w:rsidRPr="00601D39">
        <w:t>.</w:t>
      </w:r>
      <w:commentRangeEnd w:id="24"/>
      <w:r w:rsidR="0037365D">
        <w:rPr>
          <w:rStyle w:val="CommentReference"/>
        </w:rPr>
        <w:commentReference w:id="24"/>
      </w:r>
      <w:commentRangeEnd w:id="25"/>
      <w:r w:rsidR="00396483">
        <w:rPr>
          <w:rStyle w:val="CommentReference"/>
        </w:rPr>
        <w:commentReference w:id="25"/>
      </w:r>
    </w:p>
    <w:p w14:paraId="62F3B9E5" w14:textId="77777777" w:rsidR="00FB5C49" w:rsidRPr="00601D39" w:rsidRDefault="00FB5C49" w:rsidP="00D76663">
      <w:pPr>
        <w:spacing w:line="276" w:lineRule="auto"/>
      </w:pPr>
    </w:p>
    <w:p w14:paraId="33B64762" w14:textId="77777777" w:rsidR="00512AE6" w:rsidRDefault="00512AE6">
      <w:pPr>
        <w:rPr>
          <w:b/>
          <w:bCs/>
        </w:rPr>
      </w:pPr>
      <w:r>
        <w:rPr>
          <w:b/>
          <w:bCs/>
        </w:rPr>
        <w:br w:type="page"/>
      </w:r>
    </w:p>
    <w:p w14:paraId="1BC11691" w14:textId="0EA6E545" w:rsidR="008A37D3" w:rsidRPr="001B7CAC" w:rsidRDefault="005640BD" w:rsidP="00D76663">
      <w:pPr>
        <w:spacing w:line="276" w:lineRule="auto"/>
        <w:rPr>
          <w:b/>
          <w:bCs/>
        </w:rPr>
      </w:pPr>
      <w:r w:rsidRPr="00D71A2E">
        <w:rPr>
          <w:b/>
          <w:bCs/>
        </w:rPr>
        <w:lastRenderedPageBreak/>
        <w:t>Introduction</w:t>
      </w:r>
    </w:p>
    <w:p w14:paraId="2122ED9F" w14:textId="77777777" w:rsidR="00910218" w:rsidRDefault="00910218" w:rsidP="00D76663">
      <w:pPr>
        <w:spacing w:line="276" w:lineRule="auto"/>
        <w:rPr>
          <w:ins w:id="26" w:author="Microsoft Office User" w:date="2020-10-28T14:25:00Z"/>
        </w:rPr>
      </w:pPr>
    </w:p>
    <w:p w14:paraId="4E36267C" w14:textId="77777777" w:rsidR="00FF4F73" w:rsidRDefault="00FF4F73" w:rsidP="00D76663">
      <w:pPr>
        <w:spacing w:line="276" w:lineRule="auto"/>
        <w:rPr>
          <w:ins w:id="27" w:author="Microsoft Office User" w:date="2020-10-28T14:25:00Z"/>
        </w:rPr>
      </w:pPr>
    </w:p>
    <w:p w14:paraId="15299B1F" w14:textId="03CF249C" w:rsidR="00FF4F73" w:rsidDel="00065317" w:rsidRDefault="00FF4F73" w:rsidP="00D76663">
      <w:pPr>
        <w:spacing w:line="276" w:lineRule="auto"/>
        <w:rPr>
          <w:del w:id="28" w:author="Microsoft Office User" w:date="2020-10-28T14:30:00Z"/>
        </w:rPr>
      </w:pPr>
    </w:p>
    <w:p w14:paraId="0505C47A" w14:textId="06208F4E" w:rsidR="005640BD" w:rsidRDefault="00D921C7" w:rsidP="00D76663">
      <w:pPr>
        <w:spacing w:line="276" w:lineRule="auto"/>
      </w:pPr>
      <w:commentRangeStart w:id="29"/>
      <w:commentRangeStart w:id="30"/>
      <w:r>
        <w:t xml:space="preserve">Topic: </w:t>
      </w:r>
      <w:r w:rsidR="00F42D9D">
        <w:t>There is a long history of</w:t>
      </w:r>
      <w:r w:rsidR="005640BD">
        <w:t xml:space="preserve"> protection and restoration of species populations by humans. </w:t>
      </w:r>
    </w:p>
    <w:p w14:paraId="628BB9C1" w14:textId="77777777" w:rsidR="00313EBE" w:rsidRDefault="00313EBE" w:rsidP="00D76663">
      <w:pPr>
        <w:pStyle w:val="ListParagraph"/>
        <w:numPr>
          <w:ilvl w:val="0"/>
          <w:numId w:val="2"/>
        </w:numPr>
        <w:spacing w:line="276" w:lineRule="auto"/>
      </w:pPr>
      <w:r>
        <w:t xml:space="preserve">The objective of restoration is to repair disturbed ecosystems through </w:t>
      </w:r>
      <w:commentRangeStart w:id="31"/>
      <w:r>
        <w:t>human intervention</w:t>
      </w:r>
      <w:commentRangeEnd w:id="31"/>
      <w:r w:rsidR="00581369">
        <w:rPr>
          <w:rStyle w:val="CommentReference"/>
        </w:rPr>
        <w:commentReference w:id="31"/>
      </w:r>
      <w:r>
        <w:t>.</w:t>
      </w:r>
    </w:p>
    <w:p w14:paraId="13938D08" w14:textId="2A26528B" w:rsidR="009D7F6B" w:rsidRDefault="005640BD" w:rsidP="00D76663">
      <w:pPr>
        <w:pStyle w:val="ListParagraph"/>
        <w:numPr>
          <w:ilvl w:val="0"/>
          <w:numId w:val="2"/>
        </w:numPr>
        <w:spacing w:line="276" w:lineRule="auto"/>
      </w:pPr>
      <w:r>
        <w:t>Some interesting</w:t>
      </w:r>
      <w:commentRangeStart w:id="32"/>
      <w:r>
        <w:t xml:space="preserve"> </w:t>
      </w:r>
      <w:commentRangeStart w:id="33"/>
      <w:commentRangeStart w:id="34"/>
      <w:r>
        <w:t>examples</w:t>
      </w:r>
      <w:commentRangeEnd w:id="33"/>
      <w:r w:rsidR="00866C29">
        <w:rPr>
          <w:rStyle w:val="CommentReference"/>
        </w:rPr>
        <w:commentReference w:id="33"/>
      </w:r>
      <w:commentRangeEnd w:id="34"/>
      <w:r w:rsidR="00BF0B39">
        <w:rPr>
          <w:rStyle w:val="CommentReference"/>
        </w:rPr>
        <w:commentReference w:id="34"/>
      </w:r>
      <w:r w:rsidR="00F42D9D">
        <w:t>?</w:t>
      </w:r>
      <w:commentRangeEnd w:id="32"/>
      <w:r w:rsidR="00866C29">
        <w:rPr>
          <w:rStyle w:val="CommentReference"/>
        </w:rPr>
        <w:commentReference w:id="32"/>
      </w:r>
    </w:p>
    <w:p w14:paraId="2AF07AF6" w14:textId="1DC05386" w:rsidR="009D7F6B" w:rsidRDefault="00610BD5" w:rsidP="00D76663">
      <w:pPr>
        <w:pStyle w:val="ListParagraph"/>
        <w:numPr>
          <w:ilvl w:val="0"/>
          <w:numId w:val="2"/>
        </w:numPr>
        <w:spacing w:line="276" w:lineRule="auto"/>
      </w:pPr>
      <w:r>
        <w:t xml:space="preserve">Protection </w:t>
      </w:r>
      <w:r w:rsidR="005640BD">
        <w:t xml:space="preserve">is easier when one focusing on one species, such as the loss of a keystone predator or foundational / </w:t>
      </w:r>
      <w:commentRangeStart w:id="35"/>
      <w:r w:rsidR="005640BD">
        <w:t>monoculture species.</w:t>
      </w:r>
      <w:commentRangeEnd w:id="35"/>
      <w:r>
        <w:commentReference w:id="35"/>
      </w:r>
    </w:p>
    <w:p w14:paraId="3C476D76" w14:textId="02E46285" w:rsidR="005640BD" w:rsidRDefault="003E6F82" w:rsidP="00D76663">
      <w:pPr>
        <w:pStyle w:val="ListParagraph"/>
        <w:numPr>
          <w:ilvl w:val="0"/>
          <w:numId w:val="2"/>
        </w:numPr>
        <w:spacing w:line="276" w:lineRule="auto"/>
      </w:pPr>
      <w:r>
        <w:t xml:space="preserve">Protection is </w:t>
      </w:r>
      <w:r w:rsidR="005640BD">
        <w:t xml:space="preserve">harder in </w:t>
      </w:r>
      <w:r w:rsidR="00DA2D5B">
        <w:t>species rich</w:t>
      </w:r>
      <w:r w:rsidR="005640BD">
        <w:t xml:space="preserve"> </w:t>
      </w:r>
      <w:r w:rsidR="00186129">
        <w:t>systems</w:t>
      </w:r>
      <w:r w:rsidR="005640BD">
        <w:t xml:space="preserve">, like tropical rainforest and coral reefs, where species play </w:t>
      </w:r>
      <w:r w:rsidR="008C1EF1">
        <w:t>numerous</w:t>
      </w:r>
      <w:r w:rsidR="005640BD">
        <w:t xml:space="preserve"> ecosystem roles and are differentially impacted by disturbance.</w:t>
      </w:r>
      <w:commentRangeEnd w:id="29"/>
      <w:r w:rsidR="00A22221">
        <w:rPr>
          <w:rStyle w:val="CommentReference"/>
        </w:rPr>
        <w:commentReference w:id="29"/>
      </w:r>
      <w:commentRangeEnd w:id="30"/>
      <w:r w:rsidR="00382164">
        <w:rPr>
          <w:rStyle w:val="CommentReference"/>
        </w:rPr>
        <w:commentReference w:id="30"/>
      </w:r>
    </w:p>
    <w:p w14:paraId="1B3F230F" w14:textId="77777777" w:rsidR="005640BD" w:rsidRDefault="005640BD" w:rsidP="00D76663">
      <w:pPr>
        <w:spacing w:line="276" w:lineRule="auto"/>
      </w:pPr>
    </w:p>
    <w:p w14:paraId="0F10990B" w14:textId="404F4C3C" w:rsidR="009D7F6B" w:rsidRDefault="0073053B" w:rsidP="00D76663">
      <w:pPr>
        <w:spacing w:line="276" w:lineRule="auto"/>
      </w:pPr>
      <w:r>
        <w:t xml:space="preserve">Topic: </w:t>
      </w:r>
      <w:r w:rsidR="005640BD">
        <w:t xml:space="preserve">Selecting species for protection or restoration in biodiverse ecosystems </w:t>
      </w:r>
      <w:r w:rsidR="00E33981">
        <w:t>might</w:t>
      </w:r>
      <w:r w:rsidR="005640BD">
        <w:t xml:space="preserve"> happen in various ways.</w:t>
      </w:r>
    </w:p>
    <w:p w14:paraId="138B7F10" w14:textId="3B93C1F7" w:rsidR="009D7F6B" w:rsidRDefault="009A14EB" w:rsidP="00D76663">
      <w:pPr>
        <w:pStyle w:val="ListParagraph"/>
        <w:numPr>
          <w:ilvl w:val="0"/>
          <w:numId w:val="2"/>
        </w:numPr>
        <w:spacing w:line="276" w:lineRule="auto"/>
      </w:pPr>
      <w:r>
        <w:t>For instance, f</w:t>
      </w:r>
      <w:r w:rsidR="005640BD">
        <w:t xml:space="preserve">ocusing on species providing a </w:t>
      </w:r>
      <w:commentRangeStart w:id="36"/>
      <w:r w:rsidR="005640BD">
        <w:t>certain function</w:t>
      </w:r>
      <w:r>
        <w:t xml:space="preserve"> </w:t>
      </w:r>
      <w:commentRangeEnd w:id="36"/>
      <w:r w:rsidR="003E12CA">
        <w:rPr>
          <w:rStyle w:val="CommentReference"/>
        </w:rPr>
        <w:commentReference w:id="36"/>
      </w:r>
      <w:r>
        <w:t>(</w:t>
      </w:r>
      <w:commentRangeStart w:id="37"/>
      <w:r w:rsidR="005640BD">
        <w:t>carbon storage in rainforests</w:t>
      </w:r>
      <w:commentRangeEnd w:id="37"/>
      <w:ins w:id="38" w:author="Doropoulos, Christopher (O&amp;A, St. Lucia)" w:date="2020-10-25T11:08:00Z">
        <w:r w:rsidR="002A2641">
          <w:t xml:space="preserve"> </w:t>
        </w:r>
        <w:r w:rsidR="00D92EB2">
          <w:t xml:space="preserve">or </w:t>
        </w:r>
        <w:commentRangeStart w:id="39"/>
        <w:r w:rsidR="00D92EB2">
          <w:t>mangrove forests</w:t>
        </w:r>
      </w:ins>
      <w:r w:rsidR="00866C29">
        <w:rPr>
          <w:rStyle w:val="CommentReference"/>
        </w:rPr>
        <w:commentReference w:id="37"/>
      </w:r>
      <w:commentRangeEnd w:id="39"/>
      <w:r w:rsidR="000C5874">
        <w:rPr>
          <w:rStyle w:val="CommentReference"/>
        </w:rPr>
        <w:commentReference w:id="39"/>
      </w:r>
      <w:r w:rsidR="005640BD">
        <w:t>, or reef accretion on coral reefs</w:t>
      </w:r>
      <w:r>
        <w:t>).</w:t>
      </w:r>
    </w:p>
    <w:p w14:paraId="6D290ECE" w14:textId="57266154" w:rsidR="004C4A6A" w:rsidRDefault="005640BD" w:rsidP="00D76663">
      <w:pPr>
        <w:pStyle w:val="ListParagraph"/>
        <w:numPr>
          <w:ilvl w:val="0"/>
          <w:numId w:val="2"/>
        </w:numPr>
        <w:spacing w:line="276" w:lineRule="auto"/>
      </w:pPr>
      <w:r>
        <w:t xml:space="preserve">Focusing on one or two species </w:t>
      </w:r>
      <w:r w:rsidR="00874084">
        <w:t xml:space="preserve">that are </w:t>
      </w:r>
      <w:r>
        <w:t>doing poorly. For example, restoring staghor</w:t>
      </w:r>
      <w:r w:rsidR="004C4A6A">
        <w:t>n</w:t>
      </w:r>
      <w:ins w:id="40" w:author="Peter J Mumby" w:date="2020-10-25T15:26:00Z">
        <w:r w:rsidR="00BF0B39">
          <w:t>s</w:t>
        </w:r>
      </w:ins>
      <w:r>
        <w:t xml:space="preserve"> corals in the </w:t>
      </w:r>
      <w:r w:rsidR="004C4A6A">
        <w:t>Caribbean</w:t>
      </w:r>
      <w:r>
        <w:t xml:space="preserve"> that declined dr</w:t>
      </w:r>
      <w:r w:rsidR="009D7F6B">
        <w:t>a</w:t>
      </w:r>
      <w:r>
        <w:t xml:space="preserve">matically in the </w:t>
      </w:r>
      <w:commentRangeStart w:id="41"/>
      <w:r>
        <w:t>1980s</w:t>
      </w:r>
      <w:commentRangeEnd w:id="41"/>
      <w:r w:rsidR="00BF0B39">
        <w:rPr>
          <w:rStyle w:val="CommentReference"/>
        </w:rPr>
        <w:commentReference w:id="41"/>
      </w:r>
      <w:ins w:id="42" w:author="Peter J Mumby" w:date="2020-10-25T15:27:00Z">
        <w:r w:rsidR="00BF0B39">
          <w:t xml:space="preserve"> and are at risk of functional extinction in many locations</w:t>
        </w:r>
      </w:ins>
      <w:commentRangeStart w:id="43"/>
      <w:r>
        <w:t>.</w:t>
      </w:r>
      <w:commentRangeEnd w:id="43"/>
      <w:r w:rsidR="00D84EF7">
        <w:rPr>
          <w:rStyle w:val="CommentReference"/>
        </w:rPr>
        <w:commentReference w:id="43"/>
      </w:r>
    </w:p>
    <w:p w14:paraId="45DDCB1C" w14:textId="692B4CDF" w:rsidR="005640BD" w:rsidRDefault="005640BD" w:rsidP="00D76663">
      <w:pPr>
        <w:pStyle w:val="ListParagraph"/>
        <w:numPr>
          <w:ilvl w:val="0"/>
          <w:numId w:val="2"/>
        </w:numPr>
        <w:spacing w:line="276" w:lineRule="auto"/>
      </w:pPr>
      <w:r>
        <w:t xml:space="preserve">However, </w:t>
      </w:r>
      <w:r w:rsidR="004C4A6A">
        <w:t>approaches</w:t>
      </w:r>
      <w:r>
        <w:t xml:space="preserve"> for objectively selecting larger numbers of foundational species based on clear ecological and logistical criteria are rare (but see</w:t>
      </w:r>
      <w:commentRangeStart w:id="44"/>
      <w:commentRangeStart w:id="45"/>
      <w:r w:rsidR="000344FC">
        <w:t>?</w:t>
      </w:r>
      <w:r>
        <w:t>)</w:t>
      </w:r>
      <w:commentRangeEnd w:id="44"/>
      <w:r w:rsidR="00866C29">
        <w:rPr>
          <w:rStyle w:val="CommentReference"/>
        </w:rPr>
        <w:commentReference w:id="44"/>
      </w:r>
      <w:commentRangeEnd w:id="45"/>
      <w:r w:rsidR="00977CC3">
        <w:rPr>
          <w:rStyle w:val="CommentReference"/>
        </w:rPr>
        <w:commentReference w:id="45"/>
      </w:r>
      <w:r>
        <w:t>.</w:t>
      </w:r>
    </w:p>
    <w:p w14:paraId="182A4D64" w14:textId="77777777" w:rsidR="004C4A6A" w:rsidRDefault="005640BD" w:rsidP="00D76663">
      <w:pPr>
        <w:spacing w:line="276" w:lineRule="auto"/>
        <w:rPr>
          <w:ins w:id="46" w:author="Microsoft Office User" w:date="2020-10-28T14:30:00Z"/>
        </w:rPr>
      </w:pPr>
      <w:r>
        <w:t xml:space="preserve">  </w:t>
      </w:r>
    </w:p>
    <w:p w14:paraId="63693765" w14:textId="77777777" w:rsidR="00065317" w:rsidRDefault="00065317" w:rsidP="00D76663">
      <w:pPr>
        <w:spacing w:line="276" w:lineRule="auto"/>
      </w:pPr>
    </w:p>
    <w:p w14:paraId="6E2C2EBA" w14:textId="0CC310DF" w:rsidR="004C4A6A" w:rsidRDefault="007A3DA0" w:rsidP="00D76663">
      <w:pPr>
        <w:spacing w:line="276" w:lineRule="auto"/>
      </w:pPr>
      <w:r>
        <w:t xml:space="preserve">Topic: </w:t>
      </w:r>
      <w:r w:rsidR="005640BD">
        <w:t xml:space="preserve">Environmental change </w:t>
      </w:r>
      <w:r w:rsidR="00FC03AE">
        <w:t xml:space="preserve">is manipulating </w:t>
      </w:r>
      <w:r w:rsidR="005640BD">
        <w:t>the playing field for species protection and restoration.</w:t>
      </w:r>
    </w:p>
    <w:p w14:paraId="38B51E6E" w14:textId="77777777" w:rsidR="004C4A6A" w:rsidRDefault="005640BD" w:rsidP="00D76663">
      <w:pPr>
        <w:pStyle w:val="ListParagraph"/>
        <w:numPr>
          <w:ilvl w:val="0"/>
          <w:numId w:val="2"/>
        </w:numPr>
        <w:spacing w:line="276" w:lineRule="auto"/>
      </w:pPr>
      <w:r>
        <w:t xml:space="preserve">Humans are not simply repairing a known ecosystem that has been disturbed, but must also anticipate future ecosystem </w:t>
      </w:r>
      <w:commentRangeStart w:id="47"/>
      <w:r>
        <w:t>states</w:t>
      </w:r>
      <w:commentRangeEnd w:id="47"/>
      <w:r w:rsidR="00BF0B39">
        <w:rPr>
          <w:rStyle w:val="CommentReference"/>
        </w:rPr>
        <w:commentReference w:id="47"/>
      </w:r>
      <w:commentRangeStart w:id="48"/>
      <w:r>
        <w:t>.</w:t>
      </w:r>
      <w:commentRangeEnd w:id="48"/>
      <w:r w:rsidR="00850200">
        <w:rPr>
          <w:rStyle w:val="CommentReference"/>
        </w:rPr>
        <w:commentReference w:id="48"/>
      </w:r>
    </w:p>
    <w:p w14:paraId="2EA4D79E" w14:textId="11BD7D48" w:rsidR="005640BD" w:rsidRDefault="005640BD" w:rsidP="00D76663">
      <w:pPr>
        <w:pStyle w:val="ListParagraph"/>
        <w:numPr>
          <w:ilvl w:val="0"/>
          <w:numId w:val="2"/>
        </w:numPr>
        <w:spacing w:line="276" w:lineRule="auto"/>
      </w:pPr>
      <w:r>
        <w:t xml:space="preserve">We know that certain groups of species will struggle in coming years and decades. Therefore, </w:t>
      </w:r>
      <w:r w:rsidR="004C4A6A">
        <w:t>ethical</w:t>
      </w:r>
      <w:r>
        <w:t xml:space="preserve"> decision</w:t>
      </w:r>
      <w:r w:rsidR="006D17C1">
        <w:t>s</w:t>
      </w:r>
      <w:r>
        <w:t xml:space="preserve"> must be made about supporting those most likely to do better to improve future </w:t>
      </w:r>
      <w:r w:rsidR="004C4A6A">
        <w:t>persistence</w:t>
      </w:r>
      <w:r>
        <w:t xml:space="preserve">, or focus on those that will struggle and potentially push them through a period of </w:t>
      </w:r>
      <w:r w:rsidR="004C4A6A">
        <w:t>elevated</w:t>
      </w:r>
      <w:r>
        <w:t xml:space="preserve"> </w:t>
      </w:r>
      <w:commentRangeStart w:id="49"/>
      <w:r>
        <w:t>stress</w:t>
      </w:r>
      <w:commentRangeEnd w:id="49"/>
      <w:r w:rsidR="002C3022">
        <w:rPr>
          <w:rStyle w:val="CommentReference"/>
        </w:rPr>
        <w:commentReference w:id="49"/>
      </w:r>
      <w:r>
        <w:t>.</w:t>
      </w:r>
    </w:p>
    <w:p w14:paraId="04F0A29E" w14:textId="77777777" w:rsidR="005640BD" w:rsidRDefault="005640BD" w:rsidP="00D76663">
      <w:pPr>
        <w:spacing w:line="276" w:lineRule="auto"/>
        <w:rPr>
          <w:ins w:id="50" w:author="Microsoft Office User" w:date="2020-10-28T13:26:00Z"/>
        </w:rPr>
      </w:pPr>
      <w:r>
        <w:t xml:space="preserve">  </w:t>
      </w:r>
    </w:p>
    <w:p w14:paraId="72AE3A4A" w14:textId="77777777" w:rsidR="00FF4F73" w:rsidRDefault="00FF4F73">
      <w:pPr>
        <w:widowControl w:val="0"/>
        <w:autoSpaceDE w:val="0"/>
        <w:autoSpaceDN w:val="0"/>
        <w:adjustRightInd w:val="0"/>
        <w:spacing w:line="276" w:lineRule="auto"/>
        <w:rPr>
          <w:ins w:id="51" w:author="Microsoft Office User" w:date="2020-10-28T14:18:00Z"/>
          <w:rFonts w:eastAsia="Times New Roman" w:cs="Times New Roman"/>
          <w:color w:val="222222"/>
          <w:spacing w:val="3"/>
          <w:sz w:val="22"/>
          <w:shd w:val="clear" w:color="auto" w:fill="FFFFFF"/>
        </w:rPr>
        <w:pPrChange w:id="52" w:author="Microsoft Office User" w:date="2020-10-28T14:18:00Z">
          <w:pPr>
            <w:widowControl w:val="0"/>
            <w:autoSpaceDE w:val="0"/>
            <w:autoSpaceDN w:val="0"/>
            <w:adjustRightInd w:val="0"/>
          </w:pPr>
        </w:pPrChange>
      </w:pPr>
    </w:p>
    <w:p w14:paraId="7BAC367E" w14:textId="2CC6BD1F" w:rsidR="00065317" w:rsidRDefault="00065317" w:rsidP="00065317">
      <w:pPr>
        <w:widowControl w:val="0"/>
        <w:autoSpaceDE w:val="0"/>
        <w:autoSpaceDN w:val="0"/>
        <w:adjustRightInd w:val="0"/>
        <w:spacing w:line="276" w:lineRule="auto"/>
        <w:rPr>
          <w:ins w:id="53" w:author="Microsoft Office User" w:date="2020-10-28T14:32:00Z"/>
          <w:rFonts w:eastAsia="Times New Roman" w:cs="Times New Roman"/>
          <w:color w:val="222222"/>
          <w:spacing w:val="3"/>
          <w:sz w:val="22"/>
          <w:shd w:val="clear" w:color="auto" w:fill="FFFFFF"/>
        </w:rPr>
      </w:pPr>
      <w:commentRangeStart w:id="54"/>
      <w:ins w:id="55" w:author="Microsoft Office User" w:date="2020-10-28T14:32:00Z">
        <w:r w:rsidRPr="00CC3638">
          <w:rPr>
            <w:rFonts w:eastAsia="Times New Roman" w:cs="Times New Roman"/>
            <w:color w:val="222222"/>
            <w:spacing w:val="3"/>
            <w:sz w:val="22"/>
            <w:shd w:val="clear" w:color="auto" w:fill="FFFFFF"/>
          </w:rPr>
          <w:t xml:space="preserve">Preventing the collapse of coral reef ecosystems involves preserving ecosystem functioning and doing that involves protecting species diversity. Diversity underpins both the functioning and resilience of coral reef ecosystems because </w:t>
        </w:r>
        <w:r w:rsidRPr="00CC3638">
          <w:rPr>
            <w:rFonts w:cs="Times New Roman"/>
            <w:color w:val="000000"/>
            <w:sz w:val="22"/>
          </w:rPr>
          <w:t>inherent variation in species responses to, and recovery after disturbances buffers ecosystems against change and increases stability and functioning (</w:t>
        </w:r>
        <w:r w:rsidRPr="00CC3638">
          <w:rPr>
            <w:rFonts w:cs="Times New Roman"/>
            <w:color w:val="008AC0"/>
            <w:sz w:val="22"/>
          </w:rPr>
          <w:t>Nystrom et al., 2008; Loreau &amp; de Mazancourt,</w:t>
        </w:r>
        <w:r w:rsidRPr="00CC3638">
          <w:rPr>
            <w:rFonts w:cs="Times New Roman"/>
            <w:color w:val="000000"/>
            <w:sz w:val="22"/>
          </w:rPr>
          <w:t xml:space="preserve"> </w:t>
        </w:r>
        <w:r w:rsidRPr="00CC3638">
          <w:rPr>
            <w:rFonts w:cs="Times New Roman"/>
            <w:color w:val="008AC0"/>
            <w:sz w:val="22"/>
          </w:rPr>
          <w:t>2013</w:t>
        </w:r>
        <w:r w:rsidRPr="00CC3638">
          <w:rPr>
            <w:rFonts w:cs="Times New Roman"/>
            <w:color w:val="000000"/>
            <w:sz w:val="22"/>
          </w:rPr>
          <w:t>). Protecting</w:t>
        </w:r>
        <w:r w:rsidRPr="00FF4F73">
          <w:rPr>
            <w:rFonts w:cs="Times New Roman"/>
            <w:color w:val="000000"/>
            <w:sz w:val="22"/>
          </w:rPr>
          <w:t xml:space="preserve"> and or restoring</w:t>
        </w:r>
        <w:r w:rsidRPr="00CC3638">
          <w:rPr>
            <w:rFonts w:cs="Times New Roman"/>
            <w:color w:val="000000"/>
            <w:sz w:val="22"/>
          </w:rPr>
          <w:t xml:space="preserve"> the entire complement of diversity is however a daunting task</w:t>
        </w:r>
        <w:r>
          <w:rPr>
            <w:rFonts w:cs="Times New Roman"/>
            <w:color w:val="000000"/>
            <w:sz w:val="22"/>
          </w:rPr>
          <w:t>. B</w:t>
        </w:r>
        <w:r w:rsidRPr="00CC3638">
          <w:rPr>
            <w:rFonts w:cs="Times New Roman"/>
            <w:color w:val="000000"/>
            <w:sz w:val="22"/>
          </w:rPr>
          <w:t xml:space="preserve">y necessity, ecosystem management approaches adopt a triage </w:t>
        </w:r>
        <w:r w:rsidRPr="00CC3638">
          <w:rPr>
            <w:rFonts w:cs="Times New Roman"/>
            <w:color w:val="000000"/>
            <w:sz w:val="22"/>
          </w:rPr>
          <w:lastRenderedPageBreak/>
          <w:t>approach that involves prioritizing the investment</w:t>
        </w:r>
        <w:r w:rsidRPr="00FF4F73">
          <w:rPr>
            <w:rFonts w:cs="Times New Roman"/>
            <w:color w:val="000000"/>
            <w:sz w:val="22"/>
          </w:rPr>
          <w:t xml:space="preserve"> </w:t>
        </w:r>
        <w:r w:rsidRPr="00CC3638">
          <w:rPr>
            <w:rFonts w:cs="Times New Roman"/>
            <w:color w:val="000000"/>
            <w:sz w:val="22"/>
          </w:rPr>
          <w:t>of scarce resources in a reduced set of factors that are more manageable</w:t>
        </w:r>
        <w:r w:rsidRPr="00FF4F73">
          <w:rPr>
            <w:rFonts w:cs="Times New Roman"/>
            <w:color w:val="000000"/>
            <w:sz w:val="22"/>
          </w:rPr>
          <w:t xml:space="preserve">. In the case of reef restoration, this means identifying which species </w:t>
        </w:r>
        <w:r w:rsidRPr="00CC3638">
          <w:rPr>
            <w:rFonts w:eastAsia="Times New Roman" w:cs="Times New Roman"/>
            <w:color w:val="222222"/>
            <w:spacing w:val="3"/>
            <w:sz w:val="22"/>
            <w:shd w:val="clear" w:color="auto" w:fill="FFFFFF"/>
          </w:rPr>
          <w:t>will pilot the reconfiguration of future reefs under climate change</w:t>
        </w:r>
        <w:r>
          <w:rPr>
            <w:rFonts w:eastAsia="Times New Roman" w:cs="Times New Roman"/>
            <w:color w:val="222222"/>
            <w:spacing w:val="3"/>
            <w:sz w:val="22"/>
            <w:shd w:val="clear" w:color="auto" w:fill="FFFFFF"/>
          </w:rPr>
          <w:t xml:space="preserve"> and investing in those species in restoration programs. </w:t>
        </w:r>
        <w:commentRangeEnd w:id="54"/>
        <w:r>
          <w:rPr>
            <w:rStyle w:val="CommentReference"/>
          </w:rPr>
          <w:commentReference w:id="54"/>
        </w:r>
      </w:ins>
    </w:p>
    <w:p w14:paraId="4DA900BD" w14:textId="77777777" w:rsidR="00065317" w:rsidRPr="00FF4F73" w:rsidRDefault="00065317">
      <w:pPr>
        <w:widowControl w:val="0"/>
        <w:autoSpaceDE w:val="0"/>
        <w:autoSpaceDN w:val="0"/>
        <w:adjustRightInd w:val="0"/>
        <w:spacing w:line="276" w:lineRule="auto"/>
        <w:rPr>
          <w:ins w:id="56" w:author="Microsoft Office User" w:date="2020-10-28T14:18:00Z"/>
          <w:rFonts w:eastAsia="Times New Roman" w:cs="Times New Roman"/>
          <w:color w:val="222222"/>
          <w:spacing w:val="3"/>
          <w:sz w:val="22"/>
          <w:shd w:val="clear" w:color="auto" w:fill="FFFFFF"/>
          <w:rPrChange w:id="57" w:author="Microsoft Office User" w:date="2020-10-28T14:18:00Z">
            <w:rPr>
              <w:ins w:id="58" w:author="Microsoft Office User" w:date="2020-10-28T14:18:00Z"/>
              <w:rFonts w:ascii="Times New Roman" w:eastAsia="Times New Roman" w:hAnsi="Times New Roman" w:cs="Times New Roman"/>
              <w:color w:val="222222"/>
              <w:spacing w:val="3"/>
              <w:shd w:val="clear" w:color="auto" w:fill="FFFFFF"/>
            </w:rPr>
          </w:rPrChange>
        </w:rPr>
        <w:pPrChange w:id="59" w:author="Microsoft Office User" w:date="2020-10-28T14:18:00Z">
          <w:pPr>
            <w:widowControl w:val="0"/>
            <w:autoSpaceDE w:val="0"/>
            <w:autoSpaceDN w:val="0"/>
            <w:adjustRightInd w:val="0"/>
          </w:pPr>
        </w:pPrChange>
      </w:pPr>
    </w:p>
    <w:p w14:paraId="622269EE" w14:textId="0A5D54E4" w:rsidR="00065317" w:rsidRPr="00CC3638" w:rsidRDefault="00065317" w:rsidP="00065317">
      <w:pPr>
        <w:widowControl w:val="0"/>
        <w:autoSpaceDE w:val="0"/>
        <w:autoSpaceDN w:val="0"/>
        <w:adjustRightInd w:val="0"/>
        <w:rPr>
          <w:ins w:id="60" w:author="Microsoft Office User" w:date="2020-10-28T14:31:00Z"/>
          <w:rFonts w:cs="Times New Roman"/>
          <w:color w:val="000000"/>
          <w:sz w:val="21"/>
        </w:rPr>
      </w:pPr>
      <w:ins w:id="61" w:author="Microsoft Office User" w:date="2020-10-28T14:31:00Z">
        <w:r w:rsidRPr="00CC3638">
          <w:rPr>
            <w:rFonts w:eastAsia="Times New Roman" w:cs="Times New Roman"/>
            <w:color w:val="222222"/>
            <w:spacing w:val="3"/>
            <w:sz w:val="22"/>
            <w:shd w:val="clear" w:color="auto" w:fill="FFFFFF"/>
          </w:rPr>
          <w:t>New studies suggest there is some degree of functional redundancy in corals</w:t>
        </w:r>
        <w:r w:rsidRPr="00CC3638">
          <w:rPr>
            <w:rFonts w:eastAsia="Times New Roman" w:cs="Times New Roman"/>
            <w:color w:val="222222"/>
            <w:spacing w:val="3"/>
            <w:sz w:val="22"/>
            <w:shd w:val="clear" w:color="auto" w:fill="FFFFFF"/>
            <w:vertAlign w:val="superscript"/>
          </w:rPr>
          <w:t xml:space="preserve"> </w:t>
        </w:r>
        <w:r w:rsidRPr="00CC3638">
          <w:rPr>
            <w:rFonts w:eastAsia="Times New Roman" w:cs="Times New Roman"/>
            <w:color w:val="222222"/>
            <w:spacing w:val="3"/>
            <w:sz w:val="22"/>
            <w:shd w:val="clear" w:color="auto" w:fill="FFFFFF"/>
          </w:rPr>
          <w:t>(</w:t>
        </w:r>
        <w:commentRangeStart w:id="62"/>
        <w:r w:rsidRPr="00CC3638">
          <w:rPr>
            <w:rFonts w:eastAsia="Times New Roman" w:cs="Times New Roman"/>
            <w:color w:val="222222"/>
            <w:spacing w:val="3"/>
            <w:sz w:val="22"/>
            <w:shd w:val="clear" w:color="auto" w:fill="FFFFFF"/>
          </w:rPr>
          <w:t>McWilliam et al., 2018</w:t>
        </w:r>
      </w:ins>
      <w:commentRangeEnd w:id="62"/>
      <w:ins w:id="63" w:author="Microsoft Office User" w:date="2020-10-28T14:46:00Z">
        <w:r w:rsidR="00BC7ADE">
          <w:rPr>
            <w:rStyle w:val="CommentReference"/>
          </w:rPr>
          <w:commentReference w:id="62"/>
        </w:r>
      </w:ins>
      <w:ins w:id="64" w:author="Microsoft Office User" w:date="2020-10-28T14:31:00Z">
        <w:r w:rsidRPr="00CC3638">
          <w:rPr>
            <w:rFonts w:eastAsia="Times New Roman" w:cs="Times New Roman"/>
            <w:color w:val="222222"/>
            <w:spacing w:val="3"/>
            <w:sz w:val="22"/>
            <w:shd w:val="clear" w:color="auto" w:fill="FFFFFF"/>
          </w:rPr>
          <w:t>) hence the in order to identify which species provide lasting and novel contributions to ecosystem functioning (i.e. because they contribute to reef growth, the provision of habitat, phylogenetic diversity or other)</w:t>
        </w:r>
        <w:r>
          <w:rPr>
            <w:rFonts w:eastAsia="Times New Roman" w:cs="Times New Roman"/>
            <w:color w:val="222222"/>
            <w:spacing w:val="3"/>
            <w:sz w:val="22"/>
            <w:shd w:val="clear" w:color="auto" w:fill="FFFFFF"/>
          </w:rPr>
          <w:t xml:space="preserve"> is it necessary to consider which functions</w:t>
        </w:r>
      </w:ins>
      <w:ins w:id="65" w:author="Microsoft Office User" w:date="2020-10-28T14:37:00Z">
        <w:r>
          <w:rPr>
            <w:rFonts w:eastAsia="Times New Roman" w:cs="Times New Roman"/>
            <w:color w:val="222222"/>
            <w:spacing w:val="3"/>
            <w:sz w:val="22"/>
            <w:shd w:val="clear" w:color="auto" w:fill="FFFFFF"/>
          </w:rPr>
          <w:t>/</w:t>
        </w:r>
      </w:ins>
      <w:ins w:id="66" w:author="Microsoft Office User" w:date="2020-10-28T14:31:00Z">
        <w:r>
          <w:rPr>
            <w:rFonts w:eastAsia="Times New Roman" w:cs="Times New Roman"/>
            <w:color w:val="222222"/>
            <w:spacing w:val="3"/>
            <w:sz w:val="22"/>
            <w:shd w:val="clear" w:color="auto" w:fill="FFFFFF"/>
          </w:rPr>
          <w:t xml:space="preserve"> traits</w:t>
        </w:r>
      </w:ins>
      <w:ins w:id="67" w:author="Microsoft Office User" w:date="2020-10-28T14:37:00Z">
        <w:r>
          <w:rPr>
            <w:rFonts w:eastAsia="Times New Roman" w:cs="Times New Roman"/>
            <w:color w:val="222222"/>
            <w:spacing w:val="3"/>
            <w:sz w:val="22"/>
            <w:shd w:val="clear" w:color="auto" w:fill="FFFFFF"/>
          </w:rPr>
          <w:t>/ecological characteristics</w:t>
        </w:r>
      </w:ins>
      <w:ins w:id="68" w:author="Microsoft Office User" w:date="2020-10-28T14:31:00Z">
        <w:r>
          <w:rPr>
            <w:rFonts w:eastAsia="Times New Roman" w:cs="Times New Roman"/>
            <w:color w:val="222222"/>
            <w:spacing w:val="3"/>
            <w:sz w:val="22"/>
            <w:shd w:val="clear" w:color="auto" w:fill="FFFFFF"/>
          </w:rPr>
          <w:t xml:space="preserve"> are </w:t>
        </w:r>
        <w:commentRangeStart w:id="69"/>
        <w:r>
          <w:rPr>
            <w:rFonts w:eastAsia="Times New Roman" w:cs="Times New Roman"/>
            <w:color w:val="222222"/>
            <w:spacing w:val="3"/>
            <w:sz w:val="22"/>
            <w:shd w:val="clear" w:color="auto" w:fill="FFFFFF"/>
          </w:rPr>
          <w:t>most desirable</w:t>
        </w:r>
      </w:ins>
      <w:ins w:id="70" w:author="Microsoft Office User" w:date="2020-10-28T14:37:00Z">
        <w:r>
          <w:rPr>
            <w:rFonts w:eastAsia="Times New Roman" w:cs="Times New Roman"/>
            <w:color w:val="222222"/>
            <w:spacing w:val="3"/>
            <w:sz w:val="22"/>
            <w:shd w:val="clear" w:color="auto" w:fill="FFFFFF"/>
          </w:rPr>
          <w:t xml:space="preserve">….. </w:t>
        </w:r>
      </w:ins>
      <w:commentRangeEnd w:id="69"/>
      <w:r w:rsidR="00140771">
        <w:rPr>
          <w:rStyle w:val="CommentReference"/>
        </w:rPr>
        <w:commentReference w:id="69"/>
      </w:r>
    </w:p>
    <w:p w14:paraId="728D210C" w14:textId="0D2AF236" w:rsidR="006A54F4" w:rsidDel="00065317" w:rsidRDefault="006A54F4" w:rsidP="00D76663">
      <w:pPr>
        <w:spacing w:line="276" w:lineRule="auto"/>
        <w:rPr>
          <w:del w:id="71" w:author="Microsoft Office User" w:date="2020-10-28T14:32:00Z"/>
        </w:rPr>
      </w:pPr>
    </w:p>
    <w:p w14:paraId="398DFFA7" w14:textId="77777777" w:rsidR="00065317" w:rsidRDefault="00065317" w:rsidP="00A70ACA">
      <w:pPr>
        <w:spacing w:line="276" w:lineRule="auto"/>
        <w:ind w:firstLine="360"/>
        <w:rPr>
          <w:ins w:id="72" w:author="Microsoft Office User" w:date="2020-10-28T14:32:00Z"/>
        </w:rPr>
      </w:pPr>
    </w:p>
    <w:p w14:paraId="54AD050A" w14:textId="2ED2A66C" w:rsidR="00A70ACA" w:rsidRDefault="005640BD" w:rsidP="00A70ACA">
      <w:pPr>
        <w:spacing w:line="276" w:lineRule="auto"/>
        <w:ind w:firstLine="360"/>
      </w:pPr>
      <w:r>
        <w:t xml:space="preserve">Selecting a group of foundational species for protection or restoration should capture at least three </w:t>
      </w:r>
      <w:r w:rsidR="00742B9F">
        <w:t>unique</w:t>
      </w:r>
      <w:r>
        <w:t xml:space="preserve"> dimensions to be successful.</w:t>
      </w:r>
      <w:r w:rsidR="00941602">
        <w:t xml:space="preserve"> </w:t>
      </w:r>
      <w:commentRangeStart w:id="73"/>
      <w:r w:rsidR="006D55BA">
        <w:t>First,</w:t>
      </w:r>
      <w:commentRangeEnd w:id="73"/>
      <w:r w:rsidR="006414E0">
        <w:rPr>
          <w:rStyle w:val="CommentReference"/>
        </w:rPr>
        <w:commentReference w:id="73"/>
      </w:r>
      <w:r w:rsidR="006D55BA">
        <w:t xml:space="preserve"> we know that species with certain ecological characteristics are better equipped to avoid sporadic disturbances and resist or recover from large-scale events like fires or marine heatwaves (refs</w:t>
      </w:r>
      <w:commentRangeStart w:id="74"/>
      <w:r w:rsidR="006D55BA">
        <w:t>).</w:t>
      </w:r>
      <w:commentRangeEnd w:id="74"/>
      <w:r w:rsidR="00527E86">
        <w:rPr>
          <w:rStyle w:val="CommentReference"/>
        </w:rPr>
        <w:commentReference w:id="74"/>
      </w:r>
      <w:r w:rsidR="006D55BA">
        <w:t xml:space="preserve"> For example, species with larger range sizes are more likely to maintain populations following </w:t>
      </w:r>
      <w:commentRangeStart w:id="75"/>
      <w:r w:rsidR="006D55BA">
        <w:t xml:space="preserve">disturbance (ref). </w:t>
      </w:r>
      <w:commentRangeEnd w:id="75"/>
      <w:r w:rsidR="00A21900">
        <w:rPr>
          <w:rStyle w:val="CommentReference"/>
        </w:rPr>
        <w:commentReference w:id="75"/>
      </w:r>
      <w:r w:rsidR="006D55BA">
        <w:t xml:space="preserve">Ecologically dominant species tend to bounce back faster following an </w:t>
      </w:r>
      <w:commentRangeStart w:id="76"/>
      <w:commentRangeStart w:id="77"/>
      <w:r w:rsidR="006D55BA">
        <w:t>impact</w:t>
      </w:r>
      <w:commentRangeEnd w:id="76"/>
      <w:r w:rsidR="00BE60FF">
        <w:rPr>
          <w:rStyle w:val="CommentReference"/>
        </w:rPr>
        <w:commentReference w:id="76"/>
      </w:r>
      <w:r w:rsidR="006D55BA">
        <w:t xml:space="preserve"> (refs</w:t>
      </w:r>
      <w:commentRangeStart w:id="78"/>
      <w:r w:rsidR="006D55BA">
        <w:t>).</w:t>
      </w:r>
      <w:commentRangeEnd w:id="78"/>
      <w:r w:rsidR="009F6442">
        <w:rPr>
          <w:rStyle w:val="CommentReference"/>
        </w:rPr>
        <w:commentReference w:id="78"/>
      </w:r>
      <w:r w:rsidR="006D55BA">
        <w:t xml:space="preserve"> </w:t>
      </w:r>
      <w:commentRangeEnd w:id="77"/>
      <w:r w:rsidR="00A21900">
        <w:rPr>
          <w:rStyle w:val="CommentReference"/>
        </w:rPr>
        <w:commentReference w:id="77"/>
      </w:r>
      <w:r w:rsidR="006D55BA">
        <w:t>Furthermore, some species are already better at resisting the kinds of disturbances that are expected to become more regular or more intense in the future (e.g., coral bleaching; Loya et al. Hughes et al</w:t>
      </w:r>
      <w:commentRangeStart w:id="79"/>
      <w:r w:rsidR="006D55BA">
        <w:t xml:space="preserve">.). </w:t>
      </w:r>
      <w:commentRangeStart w:id="80"/>
      <w:commentRangeStart w:id="81"/>
      <w:r w:rsidR="006D55BA">
        <w:t xml:space="preserve">[genetic / faster adaptation example </w:t>
      </w:r>
      <w:commentRangeStart w:id="82"/>
      <w:r w:rsidR="006D55BA">
        <w:t>missing</w:t>
      </w:r>
      <w:commentRangeEnd w:id="82"/>
      <w:r w:rsidR="004E7C4A">
        <w:rPr>
          <w:rStyle w:val="CommentReference"/>
        </w:rPr>
        <w:commentReference w:id="82"/>
      </w:r>
      <w:r w:rsidR="006D55BA">
        <w:t xml:space="preserve">.] </w:t>
      </w:r>
      <w:commentRangeEnd w:id="80"/>
      <w:r w:rsidR="006D55BA">
        <w:commentReference w:id="80"/>
      </w:r>
      <w:commentRangeEnd w:id="81"/>
      <w:r w:rsidR="008112EF">
        <w:rPr>
          <w:rStyle w:val="CommentReference"/>
        </w:rPr>
        <w:commentReference w:id="81"/>
      </w:r>
      <w:commentRangeEnd w:id="79"/>
      <w:r w:rsidR="0067344B">
        <w:rPr>
          <w:rStyle w:val="CommentReference"/>
        </w:rPr>
        <w:commentReference w:id="79"/>
      </w:r>
      <w:r w:rsidR="006A6EF5">
        <w:t>Second</w:t>
      </w:r>
      <w:r>
        <w:t xml:space="preserve">, </w:t>
      </w:r>
      <w:r w:rsidR="006A6EF5">
        <w:t xml:space="preserve">species </w:t>
      </w:r>
      <w:r w:rsidR="00941602">
        <w:t>selection</w:t>
      </w:r>
      <w:r>
        <w:t xml:space="preserve"> should capture as much of the </w:t>
      </w:r>
      <w:commentRangeStart w:id="83"/>
      <w:r>
        <w:t>current phenotypic and demographic</w:t>
      </w:r>
      <w:r w:rsidR="0D4C971B">
        <w:t xml:space="preserve"> variation </w:t>
      </w:r>
      <w:commentRangeEnd w:id="83"/>
      <w:r w:rsidR="006414E0">
        <w:rPr>
          <w:rStyle w:val="CommentReference"/>
        </w:rPr>
        <w:commentReference w:id="83"/>
      </w:r>
      <w:r>
        <w:t xml:space="preserve">as possible. Indeed, species coexist because none are </w:t>
      </w:r>
      <w:commentRangeStart w:id="84"/>
      <w:r>
        <w:t>good</w:t>
      </w:r>
      <w:commentRangeEnd w:id="84"/>
      <w:r w:rsidR="005617E2">
        <w:rPr>
          <w:rStyle w:val="CommentReference"/>
        </w:rPr>
        <w:commentReference w:id="84"/>
      </w:r>
      <w:r>
        <w:t xml:space="preserve"> in all </w:t>
      </w:r>
      <w:r w:rsidR="006A6EF5">
        <w:t xml:space="preserve">situations and </w:t>
      </w:r>
      <w:r w:rsidR="64650457">
        <w:t>environments</w:t>
      </w:r>
      <w:r>
        <w:t xml:space="preserve"> (Chesson</w:t>
      </w:r>
      <w:r w:rsidR="00941602">
        <w:t xml:space="preserve">, </w:t>
      </w:r>
      <w:commentRangeStart w:id="85"/>
      <w:r w:rsidR="00941602">
        <w:t>Sale</w:t>
      </w:r>
      <w:commentRangeEnd w:id="85"/>
      <w:r w:rsidR="004E7C4A">
        <w:rPr>
          <w:rStyle w:val="CommentReference"/>
        </w:rPr>
        <w:commentReference w:id="85"/>
      </w:r>
      <w:r w:rsidR="006A6EF5">
        <w:t xml:space="preserve">, </w:t>
      </w:r>
      <w:r>
        <w:t xml:space="preserve">). Moreover, species that contribute </w:t>
      </w:r>
      <w:r w:rsidR="11460581">
        <w:t xml:space="preserve">relatively </w:t>
      </w:r>
      <w:r>
        <w:t xml:space="preserve">more to ecosystem functions, like </w:t>
      </w:r>
      <w:r w:rsidR="004E5657">
        <w:t>primary</w:t>
      </w:r>
      <w:r w:rsidR="6DF283BA">
        <w:t xml:space="preserve"> </w:t>
      </w:r>
      <w:r>
        <w:t xml:space="preserve">production and nutrient cycling, tend to </w:t>
      </w:r>
      <w:r w:rsidR="00087E92">
        <w:t>have particular life history strategies (i.e., combinations of phenotypic and demographic</w:t>
      </w:r>
      <w:r w:rsidR="00BF4D5F">
        <w:t xml:space="preserve"> </w:t>
      </w:r>
      <w:r>
        <w:t>trait</w:t>
      </w:r>
      <w:r w:rsidR="00087E92">
        <w:t xml:space="preserve">s; </w:t>
      </w:r>
      <w:commentRangeStart w:id="86"/>
      <w:r w:rsidR="002538FD">
        <w:t xml:space="preserve">Darling et al. **, </w:t>
      </w:r>
      <w:commentRangeEnd w:id="86"/>
      <w:r w:rsidR="00172681">
        <w:rPr>
          <w:rStyle w:val="CommentReference"/>
        </w:rPr>
        <w:commentReference w:id="86"/>
      </w:r>
      <w:r>
        <w:t>McWilliam</w:t>
      </w:r>
      <w:r w:rsidR="00F90396">
        <w:t xml:space="preserve"> et al. 2018</w:t>
      </w:r>
      <w:r w:rsidR="005C20B9">
        <w:t xml:space="preserve">; Goreau </w:t>
      </w:r>
      <w:commentRangeStart w:id="87"/>
      <w:r w:rsidR="005C20B9">
        <w:t>1963</w:t>
      </w:r>
      <w:commentRangeEnd w:id="87"/>
      <w:r w:rsidR="004E7C4A">
        <w:rPr>
          <w:rStyle w:val="CommentReference"/>
        </w:rPr>
        <w:commentReference w:id="87"/>
      </w:r>
      <w:r>
        <w:t xml:space="preserve">). </w:t>
      </w:r>
      <w:commentRangeStart w:id="88"/>
      <w:r>
        <w:t xml:space="preserve">Many phenotypic traits are evolutionarily conserved, and so choosing </w:t>
      </w:r>
      <w:r w:rsidR="00534C37">
        <w:t xml:space="preserve">an even spread of </w:t>
      </w:r>
      <w:r>
        <w:t xml:space="preserve">species across </w:t>
      </w:r>
      <w:r w:rsidR="00087E92">
        <w:t>life history strategies</w:t>
      </w:r>
      <w:r>
        <w:t xml:space="preserve"> </w:t>
      </w:r>
      <w:commentRangeStart w:id="89"/>
      <w:r>
        <w:t>will</w:t>
      </w:r>
      <w:commentRangeEnd w:id="89"/>
      <w:r w:rsidR="006414E0">
        <w:rPr>
          <w:rStyle w:val="CommentReference"/>
        </w:rPr>
        <w:commentReference w:id="89"/>
      </w:r>
      <w:r>
        <w:t xml:space="preserve"> </w:t>
      </w:r>
      <w:r w:rsidR="00087E92">
        <w:t xml:space="preserve">increase </w:t>
      </w:r>
      <w:r>
        <w:t>phylogenetic diversity (</w:t>
      </w:r>
      <w:r w:rsidR="00371BA9">
        <w:t>Westoby</w:t>
      </w:r>
      <w:r w:rsidR="00B15C36">
        <w:t xml:space="preserve"> et al. </w:t>
      </w:r>
      <w:r>
        <w:t>).</w:t>
      </w:r>
      <w:r w:rsidR="005E53D9">
        <w:t xml:space="preserve"> </w:t>
      </w:r>
      <w:r>
        <w:t xml:space="preserve">The </w:t>
      </w:r>
      <w:commentRangeEnd w:id="88"/>
      <w:r w:rsidR="00EC043B">
        <w:rPr>
          <w:rStyle w:val="CommentReference"/>
        </w:rPr>
        <w:commentReference w:id="88"/>
      </w:r>
      <w:r w:rsidR="00797210">
        <w:t>final</w:t>
      </w:r>
      <w:r>
        <w:t xml:space="preserve"> dimension is </w:t>
      </w:r>
      <w:r w:rsidR="00BA35CC">
        <w:t>restorability</w:t>
      </w:r>
      <w:r w:rsidR="00087E92">
        <w:t>, or ease of husbandry</w:t>
      </w:r>
      <w:r>
        <w:t xml:space="preserve">. </w:t>
      </w:r>
      <w:commentRangeStart w:id="90"/>
      <w:r w:rsidR="00D05B65">
        <w:t>If a p</w:t>
      </w:r>
      <w:r>
        <w:t>rotection</w:t>
      </w:r>
      <w:r w:rsidR="00D05B65">
        <w:t xml:space="preserve"> effort </w:t>
      </w:r>
      <w:r w:rsidR="008D5C8A">
        <w:t xml:space="preserve">is to </w:t>
      </w:r>
      <w:r w:rsidR="00D05B65">
        <w:t>include</w:t>
      </w:r>
      <w:r>
        <w:t xml:space="preserve"> restoration</w:t>
      </w:r>
      <w:r w:rsidR="00D05B65">
        <w:t xml:space="preserve">, then it </w:t>
      </w:r>
      <w:r>
        <w:t>must focus on species that are suited to restoration to be successful</w:t>
      </w:r>
      <w:r w:rsidR="00FA78AA">
        <w:t xml:space="preserve">. </w:t>
      </w:r>
      <w:commentRangeEnd w:id="90"/>
      <w:r w:rsidR="008D5C8A">
        <w:rPr>
          <w:rStyle w:val="CommentReference"/>
        </w:rPr>
        <w:commentReference w:id="90"/>
      </w:r>
      <w:r w:rsidR="00FA78AA">
        <w:t>F</w:t>
      </w:r>
      <w:r>
        <w:t xml:space="preserve">or example, </w:t>
      </w:r>
      <w:r w:rsidR="23694C78">
        <w:t xml:space="preserve">restoration may be facilitated by the use of </w:t>
      </w:r>
      <w:r>
        <w:t>species that can be easily</w:t>
      </w:r>
      <w:r w:rsidR="002B046C">
        <w:t xml:space="preserve"> propagated </w:t>
      </w:r>
      <w:r w:rsidR="00F46D3B">
        <w:t xml:space="preserve">in the laboratory </w:t>
      </w:r>
      <w:r w:rsidR="002B046C">
        <w:t xml:space="preserve">via sexual reproduction, </w:t>
      </w:r>
      <w:r>
        <w:t xml:space="preserve">grown in </w:t>
      </w:r>
      <w:r w:rsidR="00BA35CC">
        <w:t>nurseries</w:t>
      </w:r>
      <w:r>
        <w:t xml:space="preserve"> and out</w:t>
      </w:r>
      <w:r w:rsidR="00BA35CC">
        <w:t>-</w:t>
      </w:r>
      <w:r>
        <w:t>planted or manipulated in the field</w:t>
      </w:r>
      <w:commentRangeStart w:id="91"/>
      <w:r>
        <w:t>.</w:t>
      </w:r>
      <w:commentRangeEnd w:id="91"/>
      <w:r w:rsidR="003E3FFD">
        <w:rPr>
          <w:rStyle w:val="CommentReference"/>
        </w:rPr>
        <w:commentReference w:id="91"/>
      </w:r>
      <w:r>
        <w:t xml:space="preserve"> </w:t>
      </w:r>
      <w:r w:rsidR="00087E92">
        <w:t>Furthermore</w:t>
      </w:r>
      <w:r>
        <w:t xml:space="preserve">, some </w:t>
      </w:r>
      <w:r w:rsidR="00EF3F93">
        <w:t xml:space="preserve">phenotypic </w:t>
      </w:r>
      <w:r w:rsidR="00163519">
        <w:t xml:space="preserve">traits and </w:t>
      </w:r>
      <w:r w:rsidR="00EF3F93">
        <w:t xml:space="preserve">beneficial </w:t>
      </w:r>
      <w:r>
        <w:t>characteristics of species make them better candidates for restoration than others</w:t>
      </w:r>
      <w:r w:rsidR="00EF3F93">
        <w:t xml:space="preserve">. </w:t>
      </w:r>
      <w:commentRangeStart w:id="92"/>
      <w:commentRangeStart w:id="93"/>
      <w:commentRangeStart w:id="94"/>
      <w:r w:rsidR="00EF3F93">
        <w:t>F</w:t>
      </w:r>
      <w:r>
        <w:t xml:space="preserve">or example, it easier to generate coral nubbins from branching species than it is with </w:t>
      </w:r>
      <w:commentRangeStart w:id="95"/>
      <w:r w:rsidR="008B6EC4" w:rsidRPr="00753B0E">
        <w:t>hemispherical</w:t>
      </w:r>
      <w:commentRangeEnd w:id="95"/>
      <w:r>
        <w:commentReference w:id="95"/>
      </w:r>
      <w:r>
        <w:t xml:space="preserve"> </w:t>
      </w:r>
      <w:commentRangeStart w:id="96"/>
      <w:r w:rsidR="008B6EC4">
        <w:t>species</w:t>
      </w:r>
      <w:commentRangeEnd w:id="96"/>
      <w:r w:rsidR="002269E6">
        <w:rPr>
          <w:rStyle w:val="CommentReference"/>
        </w:rPr>
        <w:commentReference w:id="96"/>
      </w:r>
      <w:r>
        <w:t>.</w:t>
      </w:r>
      <w:commentRangeEnd w:id="92"/>
      <w:r w:rsidR="00B31A2D">
        <w:rPr>
          <w:rStyle w:val="CommentReference"/>
        </w:rPr>
        <w:commentReference w:id="92"/>
      </w:r>
      <w:commentRangeEnd w:id="93"/>
      <w:r w:rsidR="00087E92">
        <w:rPr>
          <w:rStyle w:val="CommentReference"/>
        </w:rPr>
        <w:commentReference w:id="93"/>
      </w:r>
      <w:commentRangeEnd w:id="94"/>
      <w:r w:rsidR="00062B0D">
        <w:rPr>
          <w:rStyle w:val="CommentReference"/>
        </w:rPr>
        <w:commentReference w:id="94"/>
      </w:r>
    </w:p>
    <w:p w14:paraId="669EA2B5" w14:textId="3E3D7A0B" w:rsidR="005640BD" w:rsidRDefault="005640BD" w:rsidP="00A70ACA">
      <w:pPr>
        <w:spacing w:line="276" w:lineRule="auto"/>
        <w:ind w:firstLine="360"/>
      </w:pPr>
      <w:r>
        <w:t xml:space="preserve">The aim of this paper </w:t>
      </w:r>
      <w:ins w:id="97" w:author="Peter J Mumby" w:date="2020-10-25T15:49:00Z">
        <w:r w:rsidR="002269E6">
          <w:t>is</w:t>
        </w:r>
      </w:ins>
      <w:del w:id="98" w:author="Peter J Mumby" w:date="2020-10-25T15:49:00Z">
        <w:r w:rsidDel="002269E6">
          <w:delText>was</w:delText>
        </w:r>
      </w:del>
      <w:r>
        <w:t xml:space="preserve"> to develop a quantitative approach to select </w:t>
      </w:r>
      <w:r w:rsidRPr="211C0637">
        <w:rPr>
          <w:i/>
          <w:iCs/>
        </w:rPr>
        <w:t>n</w:t>
      </w:r>
      <w:r>
        <w:t xml:space="preserve"> species for protection and restoration based on the three dimensions outlined above.</w:t>
      </w:r>
      <w:r w:rsidR="000F1734">
        <w:t xml:space="preserve"> </w:t>
      </w:r>
      <w:r w:rsidR="008E3A4A">
        <w:t xml:space="preserve">Our method </w:t>
      </w:r>
      <w:r w:rsidR="004443C8">
        <w:t>has a high probability of</w:t>
      </w:r>
      <w:r w:rsidR="00195983">
        <w:t xml:space="preserve"> maint</w:t>
      </w:r>
      <w:r w:rsidR="005E0B13">
        <w:t>ai</w:t>
      </w:r>
      <w:r w:rsidR="00195983">
        <w:t>n</w:t>
      </w:r>
      <w:r w:rsidR="004443C8">
        <w:t>ing</w:t>
      </w:r>
      <w:r w:rsidR="00195983">
        <w:t xml:space="preserve"> ecosystem function and</w:t>
      </w:r>
      <w:r>
        <w:t xml:space="preserve"> capture</w:t>
      </w:r>
      <w:r w:rsidR="004443C8">
        <w:t>s</w:t>
      </w:r>
      <w:r>
        <w:t xml:space="preserve"> high levels of phylogenetic diversity, and </w:t>
      </w:r>
      <w:r w:rsidR="00A0538D">
        <w:t xml:space="preserve">it </w:t>
      </w:r>
      <w:r>
        <w:t xml:space="preserve">therefore </w:t>
      </w:r>
      <w:r w:rsidR="008D5C8A">
        <w:t>hedges</w:t>
      </w:r>
      <w:r w:rsidR="0AA7FDAE">
        <w:t xml:space="preserve"> for </w:t>
      </w:r>
      <w:r>
        <w:t>a range of sensitivities to future stressors.</w:t>
      </w:r>
      <w:r w:rsidR="00EF3F93">
        <w:t xml:space="preserve"> We demonstrate th</w:t>
      </w:r>
      <w:r w:rsidR="7D2F95B3">
        <w:t>is</w:t>
      </w:r>
      <w:r w:rsidR="00EF3F93">
        <w:t xml:space="preserve"> approach with reef building corals on the </w:t>
      </w:r>
      <w:commentRangeStart w:id="99"/>
      <w:r w:rsidR="00EF3F93">
        <w:t>Great Barrier Reef</w:t>
      </w:r>
      <w:commentRangeEnd w:id="99"/>
      <w:r w:rsidR="00913A8B">
        <w:rPr>
          <w:rStyle w:val="CommentReference"/>
        </w:rPr>
        <w:commentReference w:id="99"/>
      </w:r>
      <w:r w:rsidR="00EF3F93">
        <w:t xml:space="preserve">. </w:t>
      </w:r>
      <w:r w:rsidR="5C5CAB68">
        <w:t>Although the</w:t>
      </w:r>
      <w:r w:rsidR="00EF3F93">
        <w:t xml:space="preserve"> </w:t>
      </w:r>
      <w:r w:rsidR="00EF3F93">
        <w:lastRenderedPageBreak/>
        <w:t xml:space="preserve">data and results are only illustrative </w:t>
      </w:r>
      <w:r w:rsidR="00D823DC">
        <w:t xml:space="preserve">at </w:t>
      </w:r>
      <w:r w:rsidR="5E642D45">
        <w:t>t</w:t>
      </w:r>
      <w:r w:rsidR="00D823DC">
        <w:t xml:space="preserve">his stage, </w:t>
      </w:r>
      <w:r w:rsidR="00EF3F93">
        <w:t xml:space="preserve">and further scrutiny is required </w:t>
      </w:r>
      <w:r w:rsidR="006C325D">
        <w:t>before making</w:t>
      </w:r>
      <w:r w:rsidR="00EF3F93">
        <w:t xml:space="preserve"> formal protection and restoration decisions</w:t>
      </w:r>
      <w:r w:rsidR="00166FD7">
        <w:t xml:space="preserve"> regarding corals on the GBR</w:t>
      </w:r>
      <w:del w:id="100" w:author="Doropoulos, Christopher (O&amp;A, St. Lucia)" w:date="2020-10-25T11:48:00Z">
        <w:r w:rsidR="00EF3F93" w:rsidDel="00BA6D81">
          <w:delText>.</w:delText>
        </w:r>
      </w:del>
      <w:r w:rsidR="55CEF67F">
        <w:t xml:space="preserve">, it </w:t>
      </w:r>
      <w:del w:id="101" w:author="Doropoulos, Christopher (O&amp;A, St. Lucia)" w:date="2020-10-25T11:48:00Z">
        <w:r w:rsidR="55CEF67F" w:rsidDel="003E3FFD">
          <w:delText xml:space="preserve">does </w:delText>
        </w:r>
      </w:del>
      <w:r w:rsidR="55CEF67F">
        <w:t>provide</w:t>
      </w:r>
      <w:ins w:id="102" w:author="Doropoulos, Christopher (O&amp;A, St. Lucia)" w:date="2020-10-25T11:48:00Z">
        <w:r w:rsidR="003E3FFD">
          <w:t>s</w:t>
        </w:r>
      </w:ins>
      <w:r w:rsidR="55CEF67F">
        <w:t xml:space="preserve"> a quantitative, reproducible and transparent basis for species </w:t>
      </w:r>
      <w:commentRangeStart w:id="103"/>
      <w:r w:rsidR="55CEF67F">
        <w:t>selection</w:t>
      </w:r>
      <w:commentRangeEnd w:id="103"/>
      <w:r w:rsidR="002269E6">
        <w:rPr>
          <w:rStyle w:val="CommentReference"/>
        </w:rPr>
        <w:commentReference w:id="103"/>
      </w:r>
      <w:r w:rsidR="55CEF67F">
        <w:t>.</w:t>
      </w:r>
    </w:p>
    <w:p w14:paraId="491C8433" w14:textId="77777777" w:rsidR="008C1939" w:rsidRDefault="008C1939" w:rsidP="00D76663">
      <w:pPr>
        <w:spacing w:line="276" w:lineRule="auto"/>
      </w:pPr>
    </w:p>
    <w:p w14:paraId="783323F4" w14:textId="4A480CB6" w:rsidR="005640BD" w:rsidRPr="008C1939" w:rsidRDefault="005640BD" w:rsidP="00D76663">
      <w:pPr>
        <w:spacing w:line="276" w:lineRule="auto"/>
        <w:rPr>
          <w:b/>
          <w:bCs/>
        </w:rPr>
      </w:pPr>
      <w:r w:rsidRPr="008C1939">
        <w:rPr>
          <w:b/>
          <w:bCs/>
        </w:rPr>
        <w:t>Methods</w:t>
      </w:r>
    </w:p>
    <w:p w14:paraId="5CF73FC0" w14:textId="348715ED" w:rsidR="005640BD" w:rsidRDefault="005640BD" w:rsidP="00D76663">
      <w:pPr>
        <w:spacing w:line="276" w:lineRule="auto"/>
      </w:pPr>
    </w:p>
    <w:p w14:paraId="7607382F" w14:textId="7F45102F" w:rsidR="004013CE" w:rsidRPr="00CC2736" w:rsidRDefault="004013CE" w:rsidP="004013CE">
      <w:pPr>
        <w:spacing w:line="276" w:lineRule="auto"/>
        <w:rPr>
          <w:i/>
          <w:iCs/>
        </w:rPr>
      </w:pPr>
      <w:r w:rsidRPr="002142FA">
        <w:rPr>
          <w:i/>
          <w:iCs/>
        </w:rPr>
        <w:t xml:space="preserve">Beneficial </w:t>
      </w:r>
      <w:r w:rsidR="00747DD5">
        <w:rPr>
          <w:i/>
          <w:iCs/>
        </w:rPr>
        <w:t xml:space="preserve">ecological </w:t>
      </w:r>
      <w:r w:rsidRPr="002142FA">
        <w:rPr>
          <w:i/>
          <w:iCs/>
        </w:rPr>
        <w:t>characteristics</w:t>
      </w:r>
    </w:p>
    <w:p w14:paraId="0E036AC6" w14:textId="191E0248" w:rsidR="004013CE" w:rsidRDefault="004013CE" w:rsidP="008D11EC">
      <w:pPr>
        <w:spacing w:line="276" w:lineRule="auto"/>
        <w:ind w:firstLine="720"/>
      </w:pPr>
      <w:r>
        <w:t xml:space="preserve">The species choice approach starts with a list of species for a given region or habitat, which defines the scale of the protection or restoration initiative. </w:t>
      </w:r>
      <w:r w:rsidR="008630F5">
        <w:t>C</w:t>
      </w:r>
      <w:commentRangeStart w:id="104"/>
      <w:r>
        <w:t xml:space="preserve">haracteristics </w:t>
      </w:r>
      <w:commentRangeEnd w:id="104"/>
      <w:r w:rsidR="008630F5">
        <w:t xml:space="preserve">of these species are collated </w:t>
      </w:r>
      <w:r>
        <w:rPr>
          <w:rStyle w:val="CommentReference"/>
        </w:rPr>
        <w:commentReference w:id="104"/>
      </w:r>
      <w:r>
        <w:t xml:space="preserve">that have been shown, or are expected, to improve population-level persistence; e.g., the ability of species to resist impacts or recover quickly afterwards. </w:t>
      </w:r>
      <w:r w:rsidR="00102126">
        <w:t>We use the term characteristic to distinguish from phenotypic traits</w:t>
      </w:r>
      <w:r w:rsidR="00753B0E">
        <w:t xml:space="preserve"> below</w:t>
      </w:r>
      <w:r w:rsidR="00102126">
        <w:t xml:space="preserve">. </w:t>
      </w:r>
      <w:r w:rsidR="008D11EC">
        <w:t xml:space="preserve">By way of demonstration, we focus broadly on </w:t>
      </w:r>
      <w:r w:rsidR="00F81D6D">
        <w:t xml:space="preserve">three characteristics—ecological dominance, geographic range size and bleaching susceptibility—of </w:t>
      </w:r>
      <w:r w:rsidR="008D11EC">
        <w:t>reef building coral species on the Great Barrier Reef</w:t>
      </w:r>
      <w:r w:rsidR="00F81D6D">
        <w:t xml:space="preserve">. </w:t>
      </w:r>
      <w:r w:rsidR="008D11EC">
        <w:t xml:space="preserve"> </w:t>
      </w:r>
      <w:r w:rsidR="00F81D6D">
        <w:t>GBR local abundance (Veron 2000) and</w:t>
      </w:r>
      <w:r>
        <w:t xml:space="preserve"> </w:t>
      </w:r>
      <w:r w:rsidR="00F81D6D">
        <w:t xml:space="preserve">geographic extent (Hughes et al. 2013) were downloaded </w:t>
      </w:r>
      <w:r w:rsidR="00DD2DFC">
        <w:t xml:space="preserve">for 396 species </w:t>
      </w:r>
      <w:r w:rsidR="00F81D6D">
        <w:t>from the Coral Trait Database (Madin et al. 2016)</w:t>
      </w:r>
      <w:r>
        <w:t xml:space="preserve">. </w:t>
      </w:r>
      <w:commentRangeStart w:id="105"/>
      <w:r w:rsidR="00F81D6D">
        <w:t>GBR local abundance was categorized by Veron (2000) as common</w:t>
      </w:r>
      <w:commentRangeEnd w:id="105"/>
      <w:r w:rsidR="005E723A">
        <w:rPr>
          <w:rStyle w:val="CommentReference"/>
        </w:rPr>
        <w:commentReference w:id="105"/>
      </w:r>
      <w:r w:rsidR="00F81D6D">
        <w:t xml:space="preserve">, uncommon and rare, which we normalized as 1, 0.25 and 0.1, respectively.  </w:t>
      </w:r>
      <w:commentRangeStart w:id="106"/>
      <w:r>
        <w:t>Geographic extent was normalized to be between 0 and 1 by dividing each range size by the maximum range size</w:t>
      </w:r>
      <w:r w:rsidR="00884786">
        <w:t xml:space="preserve"> for a GBR species</w:t>
      </w:r>
      <w:commentRangeEnd w:id="106"/>
      <w:r w:rsidR="005E723A">
        <w:rPr>
          <w:rStyle w:val="CommentReference"/>
        </w:rPr>
        <w:commentReference w:id="106"/>
      </w:r>
      <w:r>
        <w:t>. Bleaching susceptibility is an important characteristic for corals; however, it can be context dependent and poorly understood</w:t>
      </w:r>
      <w:r w:rsidR="00096E9E">
        <w:t xml:space="preserve"> (</w:t>
      </w:r>
      <w:commentRangeStart w:id="107"/>
      <w:r w:rsidR="00096E9E">
        <w:t>Marshall &amp; Baird?)</w:t>
      </w:r>
      <w:r>
        <w:t xml:space="preserve">. </w:t>
      </w:r>
      <w:commentRangeEnd w:id="107"/>
      <w:r w:rsidR="00275070">
        <w:rPr>
          <w:rStyle w:val="CommentReference"/>
        </w:rPr>
        <w:commentReference w:id="107"/>
      </w:r>
      <w:r>
        <w:t xml:space="preserve">Nonetheless, we use the Coral Bleaching Index (BI) from Swain et al. (2016) to demonstrate how this variable might be included in the analysis. BI is a value between 0 and 100, where higher values correspond with more thermally vulnerable species. Therefore, we normalized the index by dividing by 100 and subtracting the result from 1 (i.e., species with values closers to 1 are more resistant to bleaching based on </w:t>
      </w:r>
      <w:commentRangeStart w:id="108"/>
      <w:commentRangeStart w:id="109"/>
      <w:commentRangeStart w:id="110"/>
      <w:r>
        <w:t xml:space="preserve">Swain et al. [2016]).  </w:t>
      </w:r>
      <w:commentRangeEnd w:id="108"/>
      <w:r>
        <w:rPr>
          <w:rStyle w:val="CommentReference"/>
        </w:rPr>
        <w:commentReference w:id="108"/>
      </w:r>
      <w:commentRangeEnd w:id="109"/>
      <w:r w:rsidR="00D00EBC">
        <w:rPr>
          <w:rStyle w:val="CommentReference"/>
        </w:rPr>
        <w:commentReference w:id="109"/>
      </w:r>
      <w:commentRangeEnd w:id="110"/>
      <w:r w:rsidR="00275070">
        <w:rPr>
          <w:rStyle w:val="CommentReference"/>
        </w:rPr>
        <w:commentReference w:id="110"/>
      </w:r>
      <w:r>
        <w:t xml:space="preserve">Normalized BI values were merged with the </w:t>
      </w:r>
      <w:r w:rsidR="00991100">
        <w:t>other ecological characteristics</w:t>
      </w:r>
      <w:r>
        <w:t>, reducing the number of species with complete data to 212</w:t>
      </w:r>
      <w:r w:rsidR="00991100">
        <w:t xml:space="preserve"> (~54%</w:t>
      </w:r>
      <w:r w:rsidR="00253D50">
        <w:t xml:space="preserve"> of GBR species according to the Coral Trait Database</w:t>
      </w:r>
      <w:r w:rsidR="00991100">
        <w:t>)</w:t>
      </w:r>
      <w:r>
        <w:t xml:space="preserve">. </w:t>
      </w:r>
    </w:p>
    <w:p w14:paraId="3423DF9C" w14:textId="5A819FF9" w:rsidR="004013CE" w:rsidRDefault="004013CE" w:rsidP="004013CE">
      <w:pPr>
        <w:spacing w:line="276" w:lineRule="auto"/>
        <w:ind w:firstLine="720"/>
      </w:pPr>
      <w:r>
        <w:t>Weighting species by beneficial characteristics was done simply by multiplying normalized characteristics</w:t>
      </w:r>
      <w:r w:rsidR="00D06A26">
        <w:t>. Species with values</w:t>
      </w:r>
      <w:r w:rsidR="002A1071">
        <w:t xml:space="preserve"> closer to 1</w:t>
      </w:r>
      <w:r w:rsidR="00D06A26">
        <w:t xml:space="preserve">—i.e., large ranges, common and resistant to bleaching—were considered those most likely to resist or recover from change (i.e., “winners” </w:t>
      </w:r>
      <w:r w:rsidR="00315A4F">
        <w:t xml:space="preserve">using the </w:t>
      </w:r>
      <w:r w:rsidR="00D06A26">
        <w:t xml:space="preserve">Loya et al. </w:t>
      </w:r>
      <w:r w:rsidR="00544E58">
        <w:t>2001</w:t>
      </w:r>
      <w:r w:rsidR="00315A4F">
        <w:t xml:space="preserve"> terminology</w:t>
      </w:r>
      <w:r w:rsidR="00D06A26">
        <w:t>).</w:t>
      </w:r>
      <w:r>
        <w:t xml:space="preserve"> To </w:t>
      </w:r>
      <w:r w:rsidR="005A6A6C">
        <w:t xml:space="preserve">redirect </w:t>
      </w:r>
      <w:r>
        <w:t xml:space="preserve">focus </w:t>
      </w:r>
      <w:r w:rsidR="007C0299">
        <w:t>of</w:t>
      </w:r>
      <w:r w:rsidR="00D06A26">
        <w:t xml:space="preserve"> </w:t>
      </w:r>
      <w:r>
        <w:t xml:space="preserve">species selection </w:t>
      </w:r>
      <w:r w:rsidR="007C0299">
        <w:t>to</w:t>
      </w:r>
      <w:r>
        <w:t xml:space="preserve"> the most vulnerable species (i.e., the likely “losers” that are rare, small ranged and sensitive to thermal stress), normalized values were subtracted from 1. </w:t>
      </w:r>
    </w:p>
    <w:p w14:paraId="3D60F07A" w14:textId="77777777" w:rsidR="004013CE" w:rsidRDefault="004013CE" w:rsidP="00D76663">
      <w:pPr>
        <w:spacing w:line="276" w:lineRule="auto"/>
      </w:pPr>
    </w:p>
    <w:p w14:paraId="307CA126" w14:textId="33FB254E" w:rsidR="005640BD" w:rsidRPr="00D80C74" w:rsidRDefault="00566871" w:rsidP="00D76663">
      <w:pPr>
        <w:spacing w:line="276" w:lineRule="auto"/>
        <w:rPr>
          <w:i/>
          <w:iCs/>
        </w:rPr>
      </w:pPr>
      <w:r>
        <w:rPr>
          <w:i/>
          <w:iCs/>
        </w:rPr>
        <w:t>Spectrum of life histories</w:t>
      </w:r>
    </w:p>
    <w:p w14:paraId="569DCA07" w14:textId="5EEA2114" w:rsidR="00974918" w:rsidRDefault="005640BD" w:rsidP="00D76663">
      <w:pPr>
        <w:spacing w:line="276" w:lineRule="auto"/>
        <w:ind w:firstLine="720"/>
      </w:pPr>
      <w:r>
        <w:t xml:space="preserve">The next step </w:t>
      </w:r>
      <w:r w:rsidR="00566871">
        <w:t>was</w:t>
      </w:r>
      <w:r>
        <w:t xml:space="preserve"> to collate quantitative phenotypic traits for the species. These traits should </w:t>
      </w:r>
      <w:r w:rsidR="00531BB3">
        <w:t>capture</w:t>
      </w:r>
      <w:r>
        <w:t xml:space="preserve"> as many life history trade-offs as possible</w:t>
      </w:r>
      <w:r w:rsidR="20F83D7B">
        <w:t xml:space="preserve"> to </w:t>
      </w:r>
      <w:r w:rsidR="00305781">
        <w:t>help</w:t>
      </w:r>
      <w:r w:rsidR="00670D53">
        <w:t xml:space="preserve"> discriminate the functional roles to be protected</w:t>
      </w:r>
      <w:r>
        <w:t xml:space="preserve"> (</w:t>
      </w:r>
      <w:r w:rsidR="00670D53">
        <w:t xml:space="preserve">Darling et al. </w:t>
      </w:r>
      <w:r w:rsidR="00454F70">
        <w:t>2012; something for other taxa</w:t>
      </w:r>
      <w:r>
        <w:t xml:space="preserve">). Examples </w:t>
      </w:r>
      <w:r w:rsidR="005B35B5">
        <w:t xml:space="preserve">for sessile taxa </w:t>
      </w:r>
      <w:r w:rsidR="005B35B5">
        <w:lastRenderedPageBreak/>
        <w:t xml:space="preserve">might </w:t>
      </w:r>
      <w:r>
        <w:t>include</w:t>
      </w:r>
      <w:r w:rsidR="005B35B5">
        <w:t xml:space="preserve"> size, growth rate, fecundity, </w:t>
      </w:r>
      <w:r w:rsidR="00670D53">
        <w:t>skeletal or wood</w:t>
      </w:r>
      <w:r w:rsidR="005B35B5">
        <w:t xml:space="preserve"> density, photosynthetic capacity</w:t>
      </w:r>
      <w:r w:rsidR="001225E4">
        <w:t xml:space="preserve">, </w:t>
      </w:r>
      <w:r w:rsidR="000851EA">
        <w:t xml:space="preserve">nitrogen use, </w:t>
      </w:r>
      <w:r w:rsidR="00361E26">
        <w:t>and so on</w:t>
      </w:r>
      <w:r w:rsidR="0AB9A5AD">
        <w:t xml:space="preserve"> (</w:t>
      </w:r>
      <w:r w:rsidR="007379DF">
        <w:t xml:space="preserve">Diaz et al. Plants; McWIlliam </w:t>
      </w:r>
      <w:r w:rsidR="0AB9A5AD">
        <w:t xml:space="preserve">et al. </w:t>
      </w:r>
      <w:r w:rsidR="00C37134">
        <w:t>2018</w:t>
      </w:r>
      <w:r w:rsidR="007379DF">
        <w:t>; Madin et al TREE?</w:t>
      </w:r>
      <w:r w:rsidR="0AB9A5AD">
        <w:t>)</w:t>
      </w:r>
      <w:r w:rsidR="005B35B5">
        <w:t>. Ideally</w:t>
      </w:r>
      <w:r w:rsidR="00A66C30">
        <w:t>,</w:t>
      </w:r>
      <w:r w:rsidR="005B35B5">
        <w:t xml:space="preserve"> traits should capture well-known </w:t>
      </w:r>
      <w:r w:rsidR="003A5301">
        <w:t xml:space="preserve">life history </w:t>
      </w:r>
      <w:r w:rsidR="6E522903">
        <w:t xml:space="preserve">characteristics that allow for the parameterization of </w:t>
      </w:r>
      <w:r w:rsidR="003A5301">
        <w:t>trade-offs</w:t>
      </w:r>
      <w:r>
        <w:t xml:space="preserve">, </w:t>
      </w:r>
      <w:r w:rsidR="003A5301">
        <w:t xml:space="preserve">such as </w:t>
      </w:r>
      <w:r w:rsidR="001341AB">
        <w:t>acquisition</w:t>
      </w:r>
      <w:r>
        <w:t xml:space="preserve">-conservation and </w:t>
      </w:r>
      <w:r w:rsidR="00E77536">
        <w:t>seed</w:t>
      </w:r>
      <w:r>
        <w:t xml:space="preserve"> size</w:t>
      </w:r>
      <w:r w:rsidR="00E77536">
        <w:t>-</w:t>
      </w:r>
      <w:r>
        <w:t>number</w:t>
      </w:r>
      <w:r w:rsidR="003A5301">
        <w:t xml:space="preserve"> (</w:t>
      </w:r>
      <w:r w:rsidR="001E2259">
        <w:t>Westoby et al. 2000 AREES</w:t>
      </w:r>
      <w:r w:rsidR="003A5301">
        <w:t>)</w:t>
      </w:r>
      <w:r>
        <w:t xml:space="preserve">. </w:t>
      </w:r>
      <w:r w:rsidR="00531BB3">
        <w:t xml:space="preserve">Trait lists for </w:t>
      </w:r>
      <w:r w:rsidR="00964580">
        <w:t xml:space="preserve">various </w:t>
      </w:r>
      <w:r w:rsidR="00E77536">
        <w:t xml:space="preserve">taxonomic </w:t>
      </w:r>
      <w:r w:rsidR="00964580" w:rsidRPr="00E77536">
        <w:t>groups</w:t>
      </w:r>
      <w:r w:rsidR="00531BB3">
        <w:t xml:space="preserve"> have grown rapidly over the last decade (Gallagher et al. 2020). However, trait data are still lacking or are unreliable </w:t>
      </w:r>
      <w:r w:rsidR="00964580">
        <w:t>for</w:t>
      </w:r>
      <w:r w:rsidR="00531BB3">
        <w:t xml:space="preserve"> many</w:t>
      </w:r>
      <w:r w:rsidR="00E77536">
        <w:t xml:space="preserve"> of these</w:t>
      </w:r>
      <w:r w:rsidR="00531BB3">
        <w:t xml:space="preserve"> </w:t>
      </w:r>
      <w:r w:rsidR="00531BB3" w:rsidRPr="00E77536">
        <w:t>groups</w:t>
      </w:r>
      <w:r w:rsidR="00964580">
        <w:t>;</w:t>
      </w:r>
      <w:r w:rsidR="00531BB3">
        <w:t xml:space="preserve"> yet our view </w:t>
      </w:r>
      <w:r w:rsidR="00964580">
        <w:t xml:space="preserve">here </w:t>
      </w:r>
      <w:r w:rsidR="00531BB3">
        <w:t>is that any trait data that can discriminate species based on organismal function will help the species selection process</w:t>
      </w:r>
      <w:r w:rsidR="00F626D3">
        <w:t xml:space="preserve"> and avoids </w:t>
      </w:r>
      <w:r w:rsidR="008C479E">
        <w:t xml:space="preserve">potentially </w:t>
      </w:r>
      <w:r w:rsidR="00F626D3">
        <w:t>subjective expert opinion (</w:t>
      </w:r>
      <w:r w:rsidR="00D32D53">
        <w:t>Gretch?</w:t>
      </w:r>
      <w:r w:rsidR="00F626D3">
        <w:t>)</w:t>
      </w:r>
      <w:r w:rsidR="00531BB3">
        <w:t xml:space="preserve">. Gaps in species trait datasets can be filled using </w:t>
      </w:r>
      <w:r w:rsidR="00E77536">
        <w:t xml:space="preserve">various statistical methods, such as </w:t>
      </w:r>
      <w:r w:rsidR="00531BB3">
        <w:t>phylogenetic imputation (refs</w:t>
      </w:r>
      <w:commentRangeStart w:id="111"/>
      <w:r w:rsidR="00531BB3">
        <w:t>)</w:t>
      </w:r>
      <w:commentRangeEnd w:id="111"/>
      <w:r w:rsidR="009A7353">
        <w:rPr>
          <w:rStyle w:val="CommentReference"/>
        </w:rPr>
        <w:commentReference w:id="111"/>
      </w:r>
      <w:r w:rsidR="00531BB3">
        <w:t xml:space="preserve">.  </w:t>
      </w:r>
      <w:commentRangeStart w:id="113"/>
      <w:r w:rsidR="00531BB3">
        <w:t xml:space="preserve">Ideally, the final dataset </w:t>
      </w:r>
      <w:r w:rsidR="543E44CC">
        <w:t>should</w:t>
      </w:r>
      <w:r w:rsidR="00531BB3">
        <w:t xml:space="preserve"> have more than </w:t>
      </w:r>
      <w:r w:rsidR="00DF74BB">
        <w:t xml:space="preserve">five continuous traits in order to tease apart </w:t>
      </w:r>
      <w:r w:rsidR="00036297">
        <w:t xml:space="preserve">various ecosystem </w:t>
      </w:r>
      <w:r w:rsidR="00DF74BB">
        <w:t>roles</w:t>
      </w:r>
      <w:r w:rsidR="00036297">
        <w:t xml:space="preserve"> (Diaz et al. 2016)</w:t>
      </w:r>
      <w:r w:rsidR="00DF74BB">
        <w:t>.</w:t>
      </w:r>
      <w:commentRangeEnd w:id="113"/>
      <w:r w:rsidR="00B71846">
        <w:rPr>
          <w:rStyle w:val="CommentReference"/>
        </w:rPr>
        <w:commentReference w:id="113"/>
      </w:r>
    </w:p>
    <w:p w14:paraId="68CCF9D5" w14:textId="29EE6CDB" w:rsidR="0075205A" w:rsidRDefault="00E77536" w:rsidP="00D76663">
      <w:pPr>
        <w:spacing w:line="276" w:lineRule="auto"/>
        <w:ind w:firstLine="360"/>
      </w:pPr>
      <w:r>
        <w:t>For our demonstration we</w:t>
      </w:r>
      <w:r w:rsidR="008D11EC">
        <w:t xml:space="preserve"> use the dataset from McWilliam et al. (2018) </w:t>
      </w:r>
      <w:r w:rsidR="004474B0">
        <w:t>with</w:t>
      </w:r>
      <w:r w:rsidR="00974918">
        <w:t xml:space="preserve"> </w:t>
      </w:r>
      <w:r w:rsidR="005640BD">
        <w:t>the following traits:</w:t>
      </w:r>
      <w:r w:rsidR="00E54737">
        <w:t xml:space="preserve"> growth </w:t>
      </w:r>
      <w:r w:rsidR="005640BD">
        <w:t>rate</w:t>
      </w:r>
      <w:r w:rsidR="0099688F">
        <w:t xml:space="preserve">, </w:t>
      </w:r>
      <w:commentRangeStart w:id="114"/>
      <w:commentRangeStart w:id="115"/>
      <w:commentRangeStart w:id="116"/>
      <w:r w:rsidR="00E54737">
        <w:t>c</w:t>
      </w:r>
      <w:r w:rsidR="005640BD">
        <w:t>orallite width</w:t>
      </w:r>
      <w:commentRangeEnd w:id="114"/>
      <w:r w:rsidR="004F34DB">
        <w:rPr>
          <w:rStyle w:val="CommentReference"/>
        </w:rPr>
        <w:commentReference w:id="114"/>
      </w:r>
      <w:commentRangeEnd w:id="115"/>
      <w:r w:rsidR="00B34849">
        <w:rPr>
          <w:rStyle w:val="CommentReference"/>
        </w:rPr>
        <w:commentReference w:id="115"/>
      </w:r>
      <w:commentRangeEnd w:id="116"/>
      <w:r w:rsidR="00FC48FC">
        <w:rPr>
          <w:rStyle w:val="CommentReference"/>
        </w:rPr>
        <w:commentReference w:id="116"/>
      </w:r>
      <w:r w:rsidR="0099688F">
        <w:t xml:space="preserve">, </w:t>
      </w:r>
      <w:r w:rsidR="00E54737">
        <w:t>r</w:t>
      </w:r>
      <w:r w:rsidR="005640BD">
        <w:t>ugosity/branch spacing</w:t>
      </w:r>
      <w:r w:rsidR="0099688F">
        <w:t xml:space="preserve">, </w:t>
      </w:r>
      <w:r w:rsidR="00E54737">
        <w:t>s</w:t>
      </w:r>
      <w:r w:rsidR="005640BD">
        <w:t>urface area per unit volume</w:t>
      </w:r>
      <w:r w:rsidR="0099688F">
        <w:t xml:space="preserve">, </w:t>
      </w:r>
      <w:r w:rsidR="00E54737">
        <w:t>c</w:t>
      </w:r>
      <w:r w:rsidR="005640BD">
        <w:t>olony height</w:t>
      </w:r>
      <w:r w:rsidR="0099688F">
        <w:t xml:space="preserve">, </w:t>
      </w:r>
      <w:r w:rsidR="00E54737">
        <w:t>m</w:t>
      </w:r>
      <w:r w:rsidR="005640BD">
        <w:t>aximum colony size/diameter</w:t>
      </w:r>
      <w:r w:rsidR="0099688F">
        <w:t xml:space="preserve">, and </w:t>
      </w:r>
      <w:r w:rsidR="00E54737">
        <w:t>s</w:t>
      </w:r>
      <w:r w:rsidR="005640BD">
        <w:t>keletal density</w:t>
      </w:r>
      <w:commentRangeStart w:id="117"/>
      <w:r w:rsidR="0099688F">
        <w:t>.</w:t>
      </w:r>
      <w:commentRangeEnd w:id="117"/>
      <w:r w:rsidR="00D73569">
        <w:rPr>
          <w:rStyle w:val="CommentReference"/>
        </w:rPr>
        <w:commentReference w:id="117"/>
      </w:r>
      <w:r w:rsidR="00B97106">
        <w:t xml:space="preserve"> </w:t>
      </w:r>
      <w:commentRangeStart w:id="118"/>
      <w:r w:rsidR="005A5259">
        <w:t>Missing trait</w:t>
      </w:r>
      <w:r w:rsidR="005640BD">
        <w:t xml:space="preserve"> data were filled</w:t>
      </w:r>
      <w:r w:rsidR="00C973C2">
        <w:t xml:space="preserve"> based on species </w:t>
      </w:r>
      <w:r w:rsidR="00DF2E32">
        <w:t>growth form</w:t>
      </w:r>
      <w:r w:rsidR="00C973C2">
        <w:t xml:space="preserve"> and taxonomic family</w:t>
      </w:r>
      <w:r w:rsidR="005640BD">
        <w:t xml:space="preserve"> as per McWilliam et al.</w:t>
      </w:r>
      <w:commentRangeEnd w:id="118"/>
      <w:r w:rsidR="008C4FE7">
        <w:rPr>
          <w:rStyle w:val="CommentReference"/>
        </w:rPr>
        <w:commentReference w:id="118"/>
      </w:r>
      <w:r w:rsidR="005640BD">
        <w:t xml:space="preserve"> (2018). The trait space was calculated using </w:t>
      </w:r>
      <w:r w:rsidR="00A32E02">
        <w:t xml:space="preserve">the </w:t>
      </w:r>
      <w:r w:rsidR="00A32E02" w:rsidRPr="00A32E02">
        <w:rPr>
          <w:i/>
          <w:iCs/>
        </w:rPr>
        <w:t>princomp</w:t>
      </w:r>
      <w:r w:rsidR="00A32E02">
        <w:t xml:space="preserve"> function in R (R Core Team 2020)</w:t>
      </w:r>
      <w:r w:rsidR="005640BD">
        <w:t xml:space="preserve"> </w:t>
      </w:r>
      <w:r w:rsidR="009F4978">
        <w:t xml:space="preserve">and </w:t>
      </w:r>
      <w:r w:rsidR="005A5259">
        <w:t xml:space="preserve">is </w:t>
      </w:r>
      <w:r w:rsidR="009F4978">
        <w:t xml:space="preserve">presented in </w:t>
      </w:r>
      <w:r w:rsidR="005640BD">
        <w:t>Fig</w:t>
      </w:r>
      <w:r w:rsidR="006708E0">
        <w:t>. 1A</w:t>
      </w:r>
      <w:r w:rsidR="00C973C2">
        <w:t xml:space="preserve"> for the </w:t>
      </w:r>
      <w:r w:rsidR="00595BC4">
        <w:t xml:space="preserve">remaining </w:t>
      </w:r>
      <w:r w:rsidR="00C973C2">
        <w:t>212</w:t>
      </w:r>
      <w:r w:rsidR="00595BC4">
        <w:t xml:space="preserve"> </w:t>
      </w:r>
      <w:r w:rsidR="00C973C2">
        <w:t>species</w:t>
      </w:r>
      <w:r w:rsidR="00374D7B">
        <w:t xml:space="preserve">. </w:t>
      </w:r>
      <w:r w:rsidR="00C973C2">
        <w:t>To illustrate an ecosystem function</w:t>
      </w:r>
      <w:r w:rsidR="0075205A">
        <w:t>,</w:t>
      </w:r>
      <w:r w:rsidR="00C973C2">
        <w:t xml:space="preserve"> reef building,</w:t>
      </w:r>
      <w:r w:rsidR="0075205A">
        <w:t xml:space="preserve"> we classify corals as </w:t>
      </w:r>
      <w:r w:rsidR="0075205A" w:rsidRPr="0075205A">
        <w:t xml:space="preserve">builders, fillers, and cementers </w:t>
      </w:r>
      <w:r w:rsidR="0075205A">
        <w:t xml:space="preserve">as </w:t>
      </w:r>
      <w:r w:rsidR="0075205A" w:rsidRPr="0075205A">
        <w:t xml:space="preserve">described in Goreau </w:t>
      </w:r>
      <w:r w:rsidR="0075205A">
        <w:t>(</w:t>
      </w:r>
      <w:r w:rsidR="0075205A" w:rsidRPr="0075205A">
        <w:t>1963</w:t>
      </w:r>
      <w:r w:rsidR="0075205A">
        <w:t>). Within our trait space, builders are large in size (tall and wide) with voluminous skeleton, fillers are highly branching and large in size, and cementers are large and flat</w:t>
      </w:r>
      <w:r w:rsidR="008D3632">
        <w:t xml:space="preserve"> (Fig. 1B).</w:t>
      </w:r>
    </w:p>
    <w:p w14:paraId="10B75B29" w14:textId="634212A6" w:rsidR="005640BD" w:rsidRDefault="00484244" w:rsidP="00D76663">
      <w:pPr>
        <w:spacing w:line="276" w:lineRule="auto"/>
        <w:ind w:firstLine="720"/>
      </w:pPr>
      <w:r>
        <w:t>S</w:t>
      </w:r>
      <w:r w:rsidR="00C113AF">
        <w:t>pecies</w:t>
      </w:r>
      <w:r>
        <w:t xml:space="preserve"> selection </w:t>
      </w:r>
      <w:r w:rsidR="005640BD">
        <w:t xml:space="preserve">across trait space </w:t>
      </w:r>
      <w:r>
        <w:t xml:space="preserve">was done by </w:t>
      </w:r>
      <w:r w:rsidR="002E1420">
        <w:t xml:space="preserve">iteratively removing </w:t>
      </w:r>
      <w:r>
        <w:t xml:space="preserve">the </w:t>
      </w:r>
      <w:r w:rsidR="002E1420">
        <w:t>species</w:t>
      </w:r>
      <w:r>
        <w:t xml:space="preserve"> closest </w:t>
      </w:r>
      <w:r w:rsidR="00876585">
        <w:t>to other species</w:t>
      </w:r>
      <w:r w:rsidR="00D55FBF" w:rsidRPr="00D55FBF">
        <w:t xml:space="preserve"> </w:t>
      </w:r>
      <w:r w:rsidR="00D55FBF">
        <w:t>in the space defined by PC1 and PC2</w:t>
      </w:r>
      <w:r w:rsidR="00876585">
        <w:t xml:space="preserve"> </w:t>
      </w:r>
      <w:r>
        <w:t xml:space="preserve">until </w:t>
      </w:r>
      <w:r>
        <w:rPr>
          <w:i/>
          <w:iCs/>
        </w:rPr>
        <w:t>n</w:t>
      </w:r>
      <w:r>
        <w:t xml:space="preserve"> species remained</w:t>
      </w:r>
      <w:r w:rsidR="005640BD">
        <w:t xml:space="preserve">. </w:t>
      </w:r>
      <w:r>
        <w:t xml:space="preserve">We used two approaches to measure the </w:t>
      </w:r>
      <w:r w:rsidR="009336FD">
        <w:t>proximity</w:t>
      </w:r>
      <w:r>
        <w:t xml:space="preserve"> of specie</w:t>
      </w:r>
      <w:r w:rsidR="00876585">
        <w:t>s: (1) the</w:t>
      </w:r>
      <w:r w:rsidR="00512C78">
        <w:t xml:space="preserve"> areas of </w:t>
      </w:r>
      <w:r w:rsidR="005640BD">
        <w:t xml:space="preserve">Voronoi </w:t>
      </w:r>
      <w:r w:rsidR="00512C78">
        <w:t>cells using the</w:t>
      </w:r>
      <w:r w:rsidR="001C37AC">
        <w:t xml:space="preserve"> </w:t>
      </w:r>
      <w:r w:rsidR="001C37AC" w:rsidRPr="001C37AC">
        <w:rPr>
          <w:i/>
          <w:iCs/>
        </w:rPr>
        <w:t>voronoi.mosaic</w:t>
      </w:r>
      <w:r w:rsidR="001C37AC">
        <w:t xml:space="preserve"> function in the</w:t>
      </w:r>
      <w:r w:rsidR="00512C78">
        <w:t xml:space="preserve"> </w:t>
      </w:r>
      <w:r w:rsidR="00512C78" w:rsidRPr="00512C78">
        <w:rPr>
          <w:i/>
          <w:iCs/>
        </w:rPr>
        <w:t>tripack</w:t>
      </w:r>
      <w:r w:rsidR="00512C78">
        <w:t xml:space="preserve"> package (</w:t>
      </w:r>
      <w:r w:rsidR="00512C78" w:rsidRPr="00512C78">
        <w:t>Renka</w:t>
      </w:r>
      <w:r w:rsidR="00512C78">
        <w:t xml:space="preserve"> et al.)</w:t>
      </w:r>
      <w:r w:rsidR="00876585">
        <w:t>, and (2) the mean of three</w:t>
      </w:r>
      <w:r>
        <w:t xml:space="preserve"> nearest neighbor distances</w:t>
      </w:r>
      <w:r w:rsidR="00681517">
        <w:t xml:space="preserve"> using the </w:t>
      </w:r>
      <w:r w:rsidR="00177DF6" w:rsidRPr="00177DF6">
        <w:rPr>
          <w:i/>
          <w:iCs/>
        </w:rPr>
        <w:t>nndist</w:t>
      </w:r>
      <w:r w:rsidR="00177DF6">
        <w:t xml:space="preserve"> function</w:t>
      </w:r>
      <w:r w:rsidR="001C37AC">
        <w:t xml:space="preserve"> in the </w:t>
      </w:r>
      <w:r w:rsidR="001C37AC">
        <w:rPr>
          <w:i/>
          <w:iCs/>
        </w:rPr>
        <w:t>spatstat</w:t>
      </w:r>
      <w:r w:rsidR="001C37AC">
        <w:t xml:space="preserve"> package</w:t>
      </w:r>
      <w:r w:rsidR="003E35BC">
        <w:t xml:space="preserve"> (</w:t>
      </w:r>
      <w:r w:rsidR="00C46ED4" w:rsidRPr="00C46ED4">
        <w:t>Baddeley</w:t>
      </w:r>
      <w:r w:rsidR="00C46ED4">
        <w:t xml:space="preserve"> et al. 2015</w:t>
      </w:r>
      <w:r w:rsidR="003E35BC">
        <w:t>)</w:t>
      </w:r>
      <w:r>
        <w:t xml:space="preserve">. </w:t>
      </w:r>
    </w:p>
    <w:p w14:paraId="1EA2EB57" w14:textId="10A9C03E" w:rsidR="00E00FC4" w:rsidRDefault="00441C5C" w:rsidP="00D76663">
      <w:pPr>
        <w:spacing w:line="276" w:lineRule="auto"/>
        <w:ind w:firstLine="720"/>
      </w:pPr>
      <w:r>
        <w:t xml:space="preserve">Beneficial characteristic weightings were included by multiplying trait space </w:t>
      </w:r>
      <w:r w:rsidR="00DA1479">
        <w:t>proximity values (areas or distances)</w:t>
      </w:r>
      <w:r>
        <w:t xml:space="preserve"> by the normalized </w:t>
      </w:r>
      <w:commentRangeStart w:id="119"/>
      <w:r w:rsidR="00DA1479">
        <w:t>characteristics</w:t>
      </w:r>
      <w:commentRangeEnd w:id="119"/>
      <w:r w:rsidR="006212C4">
        <w:rPr>
          <w:rStyle w:val="CommentReference"/>
        </w:rPr>
        <w:commentReference w:id="119"/>
      </w:r>
      <w:r w:rsidR="00DA1479">
        <w:t xml:space="preserve"> </w:t>
      </w:r>
      <w:r>
        <w:t xml:space="preserve">during the iterative species </w:t>
      </w:r>
      <w:r w:rsidR="00DA1479">
        <w:t xml:space="preserve">removal </w:t>
      </w:r>
      <w:r>
        <w:t xml:space="preserve">process. </w:t>
      </w:r>
    </w:p>
    <w:p w14:paraId="7727800D" w14:textId="77777777" w:rsidR="005640BD" w:rsidRDefault="005640BD" w:rsidP="00D76663">
      <w:pPr>
        <w:spacing w:line="276" w:lineRule="auto"/>
      </w:pPr>
    </w:p>
    <w:p w14:paraId="654EA2BC" w14:textId="5A6DEC34" w:rsidR="005640BD" w:rsidRPr="00377D39" w:rsidRDefault="002142FA" w:rsidP="00D76663">
      <w:pPr>
        <w:spacing w:line="276" w:lineRule="auto"/>
        <w:rPr>
          <w:i/>
          <w:iCs/>
        </w:rPr>
      </w:pPr>
      <w:r>
        <w:rPr>
          <w:i/>
          <w:iCs/>
        </w:rPr>
        <w:t>Restorability</w:t>
      </w:r>
    </w:p>
    <w:p w14:paraId="6F15CEB9" w14:textId="24EBDCAE" w:rsidR="00F01489" w:rsidRDefault="00172AAE" w:rsidP="00D76663">
      <w:pPr>
        <w:spacing w:line="276" w:lineRule="auto"/>
        <w:ind w:firstLine="720"/>
      </w:pPr>
      <w:r>
        <w:t>[</w:t>
      </w:r>
      <w:commentRangeStart w:id="120"/>
      <w:commentRangeStart w:id="121"/>
      <w:commentRangeStart w:id="122"/>
      <w:r w:rsidR="00F01489">
        <w:t xml:space="preserve">Restorability is currently just based on growth form </w:t>
      </w:r>
      <w:commentRangeEnd w:id="120"/>
      <w:r w:rsidR="007D68BF">
        <w:rPr>
          <w:rStyle w:val="CommentReference"/>
        </w:rPr>
        <w:commentReference w:id="120"/>
      </w:r>
      <w:commentRangeEnd w:id="121"/>
      <w:r w:rsidR="000C7385">
        <w:rPr>
          <w:rStyle w:val="CommentReference"/>
        </w:rPr>
        <w:commentReference w:id="121"/>
      </w:r>
      <w:commentRangeEnd w:id="122"/>
      <w:r w:rsidR="003F3F5E">
        <w:rPr>
          <w:rStyle w:val="CommentReference"/>
        </w:rPr>
        <w:commentReference w:id="122"/>
      </w:r>
      <w:r w:rsidR="000E0401">
        <w:t>which might be enough for a demonstration paper like this, but needs work / thought</w:t>
      </w:r>
      <w:commentRangeStart w:id="123"/>
      <w:r w:rsidR="00F01489">
        <w:t>.</w:t>
      </w:r>
      <w:commentRangeEnd w:id="123"/>
      <w:r w:rsidR="00543D59">
        <w:rPr>
          <w:rStyle w:val="CommentReference"/>
        </w:rPr>
        <w:commentReference w:id="123"/>
      </w:r>
      <w:r>
        <w:t>]</w:t>
      </w:r>
      <w:r w:rsidR="00327138">
        <w:t xml:space="preserve"> </w:t>
      </w:r>
      <w:r w:rsidR="001A5D18">
        <w:t xml:space="preserve">Similar to </w:t>
      </w:r>
      <w:r w:rsidR="00A757F0">
        <w:t>beneficial</w:t>
      </w:r>
      <w:r w:rsidR="001A5D18">
        <w:t xml:space="preserve"> characteristics of species, the </w:t>
      </w:r>
      <w:r w:rsidR="00F01489">
        <w:t>restorability index</w:t>
      </w:r>
      <w:r w:rsidR="00A367BF">
        <w:t xml:space="preserve"> </w:t>
      </w:r>
      <w:r w:rsidR="001A5D18">
        <w:t>was a</w:t>
      </w:r>
      <w:r w:rsidR="00A367BF">
        <w:t xml:space="preserve"> multiplier in the iterative species choice </w:t>
      </w:r>
      <w:r w:rsidR="00FD07DB">
        <w:t>approach</w:t>
      </w:r>
      <w:r w:rsidR="00A367BF">
        <w:t xml:space="preserve"> based on </w:t>
      </w:r>
      <w:r w:rsidR="001A5D18">
        <w:t>trait space</w:t>
      </w:r>
      <w:r w:rsidR="00A367BF">
        <w:t xml:space="preserve"> </w:t>
      </w:r>
      <w:r w:rsidR="003B6716">
        <w:t xml:space="preserve">proximity values </w:t>
      </w:r>
      <w:r w:rsidR="00A367BF">
        <w:t xml:space="preserve">above. However, unlike beneficial </w:t>
      </w:r>
      <w:r w:rsidR="00D8437D">
        <w:t xml:space="preserve">species </w:t>
      </w:r>
      <w:r w:rsidR="00A367BF">
        <w:t xml:space="preserve">characteristics, </w:t>
      </w:r>
      <w:r w:rsidR="0095434C">
        <w:t xml:space="preserve">it would not make sense to </w:t>
      </w:r>
      <w:r w:rsidR="00D8437D">
        <w:t>reverse</w:t>
      </w:r>
      <w:r w:rsidR="0095434C">
        <w:t xml:space="preserve"> this variable</w:t>
      </w:r>
      <w:r w:rsidR="00A367BF">
        <w:t xml:space="preserve"> (i.e., focus on difficult</w:t>
      </w:r>
      <w:r w:rsidR="0095434C">
        <w:t>-</w:t>
      </w:r>
      <w:r w:rsidR="00A367BF">
        <w:t>to</w:t>
      </w:r>
      <w:r w:rsidR="0095434C">
        <w:t>-</w:t>
      </w:r>
      <w:r w:rsidR="00A367BF">
        <w:t>restore species).</w:t>
      </w:r>
    </w:p>
    <w:p w14:paraId="1E7CCB36" w14:textId="77777777" w:rsidR="00576619" w:rsidRDefault="00576619" w:rsidP="00D76663">
      <w:pPr>
        <w:spacing w:line="276" w:lineRule="auto"/>
      </w:pPr>
    </w:p>
    <w:p w14:paraId="019C2363" w14:textId="3C9FD4C6" w:rsidR="002142FA" w:rsidRPr="007E6AAE" w:rsidRDefault="007E6AAE" w:rsidP="00D76663">
      <w:pPr>
        <w:spacing w:line="276" w:lineRule="auto"/>
        <w:rPr>
          <w:b/>
          <w:bCs/>
        </w:rPr>
      </w:pPr>
      <w:r w:rsidRPr="007E6AAE">
        <w:rPr>
          <w:b/>
          <w:bCs/>
        </w:rPr>
        <w:t>Results</w:t>
      </w:r>
    </w:p>
    <w:p w14:paraId="14C5F6EB" w14:textId="256E3871" w:rsidR="005640BD" w:rsidRDefault="005640BD" w:rsidP="00D76663">
      <w:pPr>
        <w:spacing w:line="276" w:lineRule="auto"/>
      </w:pPr>
    </w:p>
    <w:p w14:paraId="107819DA" w14:textId="2E1489D2" w:rsidR="003D20A9" w:rsidRDefault="055F729F" w:rsidP="211C0637">
      <w:pPr>
        <w:spacing w:line="276" w:lineRule="auto"/>
      </w:pPr>
      <w:r>
        <w:lastRenderedPageBreak/>
        <w:t>The nearest neighbor distance method gave the best even spread of species in trait space</w:t>
      </w:r>
      <w:r w:rsidR="4B7B987F">
        <w:t xml:space="preserve"> (Fig. 1B, black points)</w:t>
      </w:r>
      <w:r>
        <w:t xml:space="preserve"> given </w:t>
      </w:r>
      <w:r w:rsidR="00963129">
        <w:t>that</w:t>
      </w:r>
      <w:r w:rsidR="00C33977">
        <w:t xml:space="preserve"> </w:t>
      </w:r>
      <w:r w:rsidR="00963129">
        <w:t>t</w:t>
      </w:r>
      <w:r w:rsidR="00C33977">
        <w:t>he Voronoi method could not calculate cell areas for peripheral points</w:t>
      </w:r>
      <w:r w:rsidR="003D4752">
        <w:t xml:space="preserve"> </w:t>
      </w:r>
      <w:r w:rsidR="39A48BD5">
        <w:t>(Fig. 1B, red points)</w:t>
      </w:r>
      <w:r w:rsidR="00963129">
        <w:t xml:space="preserve"> that were subsequently retained</w:t>
      </w:r>
      <w:r w:rsidR="00C33977">
        <w:t xml:space="preserve"> </w:t>
      </w:r>
      <w:r w:rsidR="00963129">
        <w:t xml:space="preserve">during </w:t>
      </w:r>
      <w:r w:rsidR="00C33977">
        <w:t xml:space="preserve">the iterative species selection process. </w:t>
      </w:r>
      <w:r w:rsidR="00250E15">
        <w:t xml:space="preserve">The spread of species captured the three reef building functions </w:t>
      </w:r>
      <w:r w:rsidR="00963129" w:rsidRPr="0075205A">
        <w:t>builders, fillers, and cementers</w:t>
      </w:r>
      <w:commentRangeStart w:id="124"/>
      <w:r w:rsidR="00963129">
        <w:t xml:space="preserve"> </w:t>
      </w:r>
      <w:commentRangeEnd w:id="124"/>
      <w:r w:rsidR="00756AA6">
        <w:rPr>
          <w:rStyle w:val="CommentReference"/>
        </w:rPr>
        <w:commentReference w:id="124"/>
      </w:r>
      <w:r w:rsidR="00250E15">
        <w:t xml:space="preserve">and also included areas of trait space </w:t>
      </w:r>
      <w:r w:rsidR="6CA67C66">
        <w:t>made up of coral species with</w:t>
      </w:r>
      <w:r w:rsidR="00250E15">
        <w:t xml:space="preserve"> high surface are</w:t>
      </w:r>
      <w:r w:rsidR="7EC666EF">
        <w:t>a</w:t>
      </w:r>
      <w:r w:rsidR="00250E15">
        <w:t xml:space="preserve"> to volume </w:t>
      </w:r>
      <w:r w:rsidR="072D4D8C">
        <w:t>ratio</w:t>
      </w:r>
      <w:r w:rsidR="0E628770">
        <w:t>s</w:t>
      </w:r>
      <w:r w:rsidR="00250E15">
        <w:t xml:space="preserve"> that are likely to be important as habitat for associated species. </w:t>
      </w:r>
    </w:p>
    <w:p w14:paraId="4753BDA3" w14:textId="6A39C94E" w:rsidR="00027918" w:rsidRDefault="0078013B" w:rsidP="211C0637">
      <w:pPr>
        <w:spacing w:line="276" w:lineRule="auto"/>
      </w:pPr>
      <w:r>
        <w:tab/>
      </w:r>
      <w:r w:rsidR="00250E15">
        <w:t xml:space="preserve">Considering </w:t>
      </w:r>
      <w:r w:rsidR="76CB9A0B">
        <w:t xml:space="preserve">“winners” </w:t>
      </w:r>
      <w:r w:rsidR="00D546F9">
        <w:t xml:space="preserve">(i.e., </w:t>
      </w:r>
      <w:r w:rsidR="0045102E">
        <w:t>beneficial</w:t>
      </w:r>
      <w:r w:rsidR="00250E15">
        <w:t xml:space="preserve"> </w:t>
      </w:r>
      <w:r w:rsidR="00DE3156">
        <w:t xml:space="preserve">ecological </w:t>
      </w:r>
      <w:r w:rsidR="0045102E">
        <w:t>characteristics</w:t>
      </w:r>
      <w:r w:rsidR="00D546F9">
        <w:t>)</w:t>
      </w:r>
      <w:r w:rsidR="00250E15">
        <w:t xml:space="preserve"> alone</w:t>
      </w:r>
      <w:ins w:id="125" w:author="Doropoulos, Christopher (O&amp;A, St. Lucia)" w:date="2020-10-25T12:36:00Z">
        <w:r w:rsidR="002D0C62">
          <w:t>,</w:t>
        </w:r>
      </w:ins>
      <w:r w:rsidR="00250E15">
        <w:t xml:space="preserve"> tended to select</w:t>
      </w:r>
      <w:r w:rsidR="1EC16231">
        <w:t xml:space="preserve"> for</w:t>
      </w:r>
      <w:r w:rsidR="00250E15">
        <w:t xml:space="preserve"> species</w:t>
      </w:r>
      <w:r w:rsidR="003A159D">
        <w:t xml:space="preserve"> in a </w:t>
      </w:r>
      <w:r w:rsidR="00085A04">
        <w:t>partial</w:t>
      </w:r>
      <w:r w:rsidR="003A159D">
        <w:t xml:space="preserve"> region of trait space (Fig. 2A, black points</w:t>
      </w:r>
      <w:r w:rsidR="00963129">
        <w:t xml:space="preserve"> </w:t>
      </w:r>
      <w:r w:rsidR="008C04E0">
        <w:t xml:space="preserve">and </w:t>
      </w:r>
      <w:r w:rsidR="00085A04">
        <w:t xml:space="preserve">dotted </w:t>
      </w:r>
      <w:r w:rsidR="008C04E0">
        <w:t>area</w:t>
      </w:r>
      <w:r w:rsidR="003A159D">
        <w:t>)</w:t>
      </w:r>
      <w:r w:rsidR="00085A04">
        <w:t>.</w:t>
      </w:r>
      <w:r w:rsidR="003A159D">
        <w:t xml:space="preserve"> </w:t>
      </w:r>
      <w:r w:rsidR="00085A04">
        <w:t>For example</w:t>
      </w:r>
      <w:r w:rsidR="003A159D">
        <w:t xml:space="preserve">, the “filler” region of trait space was not well represented. </w:t>
      </w:r>
      <w:r w:rsidR="00085A04">
        <w:t xml:space="preserve">Considering “winners” and </w:t>
      </w:r>
      <w:r w:rsidR="008721D6">
        <w:t xml:space="preserve">nearest neighbor distances </w:t>
      </w:r>
      <w:r w:rsidR="00085A04">
        <w:t>together increasing the spread of species in trait space by 36%</w:t>
      </w:r>
      <w:r w:rsidR="002D290A">
        <w:t xml:space="preserve"> (Fig. 2A, blue points and dotted area)</w:t>
      </w:r>
      <w:r w:rsidR="00085A04">
        <w:t>. In doing so</w:t>
      </w:r>
      <w:r w:rsidR="008B757E">
        <w:t xml:space="preserve">, several </w:t>
      </w:r>
      <w:r w:rsidR="00085A04">
        <w:t xml:space="preserve">highly-ranked “winners” </w:t>
      </w:r>
      <w:r w:rsidR="008B757E">
        <w:t>that occupied</w:t>
      </w:r>
      <w:r w:rsidR="00FE5961">
        <w:t xml:space="preserve"> trait space</w:t>
      </w:r>
      <w:r w:rsidR="008B757E">
        <w:t xml:space="preserve"> </w:t>
      </w:r>
      <w:r w:rsidR="00FE5961">
        <w:t>containing</w:t>
      </w:r>
      <w:r w:rsidR="008B757E">
        <w:t xml:space="preserve"> other </w:t>
      </w:r>
      <w:r w:rsidR="00085A04">
        <w:t xml:space="preserve">“winners” were dropped in favor of </w:t>
      </w:r>
      <w:r w:rsidR="00AF0A0A">
        <w:t>almost-as-</w:t>
      </w:r>
      <w:r w:rsidR="00085A04">
        <w:t>highly-ranked “winners” in underrepresented parts of the</w:t>
      </w:r>
      <w:r w:rsidR="008B757E">
        <w:t xml:space="preserve"> trait space. </w:t>
      </w:r>
      <w:commentRangeStart w:id="126"/>
      <w:r w:rsidR="00D546F9">
        <w:t>Including</w:t>
      </w:r>
      <w:r w:rsidR="004A2B06">
        <w:t xml:space="preserve"> the restorability dimension </w:t>
      </w:r>
      <w:r w:rsidR="27ED26F6">
        <w:t>result</w:t>
      </w:r>
      <w:r w:rsidR="00DE3762">
        <w:t>ed</w:t>
      </w:r>
      <w:r w:rsidR="27ED26F6">
        <w:t xml:space="preserve"> in</w:t>
      </w:r>
      <w:r w:rsidR="008721D6">
        <w:t xml:space="preserve"> </w:t>
      </w:r>
      <w:r w:rsidR="0072446D">
        <w:t>marginal changes in selection of species</w:t>
      </w:r>
      <w:r w:rsidR="008721D6">
        <w:t xml:space="preserve"> (Fig. 2</w:t>
      </w:r>
      <w:r w:rsidR="004A2B06">
        <w:t>C</w:t>
      </w:r>
      <w:r w:rsidR="008721D6">
        <w:t>)</w:t>
      </w:r>
      <w:r w:rsidR="0072446D">
        <w:t xml:space="preserve">, primarily due to </w:t>
      </w:r>
      <w:r w:rsidR="004A2B06">
        <w:t xml:space="preserve">switching species that are difficult to restore with those more easily restored while retaining an even spread of species in trait space and weighting for ecological winners. </w:t>
      </w:r>
      <w:commentRangeEnd w:id="126"/>
      <w:r w:rsidR="00846BBB">
        <w:rPr>
          <w:rStyle w:val="CommentReference"/>
        </w:rPr>
        <w:commentReference w:id="126"/>
      </w:r>
      <w:r w:rsidR="0CC29D3E">
        <w:t>By s</w:t>
      </w:r>
      <w:r w:rsidR="004A2B06">
        <w:t xml:space="preserve">witching </w:t>
      </w:r>
      <w:r w:rsidR="00E44C02">
        <w:t>the</w:t>
      </w:r>
      <w:r w:rsidR="004A2B06">
        <w:t xml:space="preserve"> focus </w:t>
      </w:r>
      <w:r w:rsidR="00E44C02">
        <w:t>to</w:t>
      </w:r>
      <w:r w:rsidR="004A2B06">
        <w:t xml:space="preserve"> species that are likely to suffer</w:t>
      </w:r>
      <w:r w:rsidR="00E44C02">
        <w:t xml:space="preserve"> in the future,</w:t>
      </w:r>
      <w:r w:rsidR="004A2B06">
        <w:t xml:space="preserve"> a distinct suite of new species</w:t>
      </w:r>
      <w:r w:rsidR="00E44C02">
        <w:t xml:space="preserve"> </w:t>
      </w:r>
      <w:r w:rsidR="00854D13">
        <w:t>was</w:t>
      </w:r>
      <w:r w:rsidR="00E44C02">
        <w:t xml:space="preserve"> selected</w:t>
      </w:r>
      <w:r w:rsidR="004A2B06">
        <w:t xml:space="preserve"> </w:t>
      </w:r>
      <w:r w:rsidR="47770FF3">
        <w:t>and represent</w:t>
      </w:r>
      <w:r w:rsidR="00854D13">
        <w:t>ed</w:t>
      </w:r>
      <w:r w:rsidR="47770FF3">
        <w:t xml:space="preserve"> those </w:t>
      </w:r>
      <w:r w:rsidR="004A2B06">
        <w:t xml:space="preserve">that are evenly distributed in traits space and have high restorability metrics </w:t>
      </w:r>
      <w:r w:rsidR="00E44C02">
        <w:t>(</w:t>
      </w:r>
      <w:r w:rsidR="004A2B06">
        <w:t>Fig. 2C</w:t>
      </w:r>
      <w:r w:rsidR="00E44C02">
        <w:t>)</w:t>
      </w:r>
      <w:r w:rsidR="004A2B06">
        <w:t xml:space="preserve">. </w:t>
      </w:r>
      <w:r w:rsidR="00AF0A0A">
        <w:t>Species lists</w:t>
      </w:r>
      <w:r w:rsidR="7C526DB4">
        <w:t xml:space="preserve"> </w:t>
      </w:r>
      <w:r w:rsidR="00D07309">
        <w:t xml:space="preserve">at different stages of the selection process for </w:t>
      </w:r>
      <w:r w:rsidR="0072446D">
        <w:t xml:space="preserve">winners </w:t>
      </w:r>
      <w:r w:rsidR="00AF0A0A">
        <w:t xml:space="preserve">are presented </w:t>
      </w:r>
      <w:r w:rsidR="0072446D">
        <w:t xml:space="preserve">in </w:t>
      </w:r>
      <w:r w:rsidR="09D039F8">
        <w:t>Fig. 3</w:t>
      </w:r>
      <w:r w:rsidR="00D07309">
        <w:t xml:space="preserve"> </w:t>
      </w:r>
      <w:r w:rsidR="148E7DA0">
        <w:t xml:space="preserve">and </w:t>
      </w:r>
      <w:r w:rsidR="00AF0A0A">
        <w:t xml:space="preserve">for </w:t>
      </w:r>
      <w:r w:rsidR="00B22F7E">
        <w:t>loser</w:t>
      </w:r>
      <w:r w:rsidR="00FC2CD4">
        <w:t>s</w:t>
      </w:r>
      <w:r w:rsidR="5921240D">
        <w:t xml:space="preserve"> </w:t>
      </w:r>
      <w:r w:rsidR="0072446D">
        <w:t>in</w:t>
      </w:r>
      <w:r w:rsidR="5921240D">
        <w:t xml:space="preserve"> Fig. 4</w:t>
      </w:r>
      <w:r w:rsidR="00D07309">
        <w:t xml:space="preserve">. </w:t>
      </w:r>
      <w:r w:rsidR="0072446D">
        <w:t xml:space="preserve">Finally, Fig. 5 shows </w:t>
      </w:r>
      <w:r w:rsidR="00D07309">
        <w:t>species</w:t>
      </w:r>
      <w:r w:rsidR="0072446D">
        <w:t xml:space="preserve"> selection for winners as </w:t>
      </w:r>
      <w:r w:rsidR="00D07309">
        <w:t xml:space="preserve">the </w:t>
      </w:r>
      <w:r w:rsidR="0072446D" w:rsidRPr="0072446D">
        <w:rPr>
          <w:i/>
          <w:iCs/>
        </w:rPr>
        <w:t>n</w:t>
      </w:r>
      <w:r w:rsidR="0072446D">
        <w:t xml:space="preserve"> is varied from 1 to 25</w:t>
      </w:r>
      <w:r w:rsidR="3A3935DD">
        <w:t>.</w:t>
      </w:r>
      <w:r w:rsidR="00CB4418">
        <w:t xml:space="preserve"> </w:t>
      </w:r>
      <w:r w:rsidR="009501B7">
        <w:t>Because</w:t>
      </w:r>
      <w:r w:rsidR="004A3E2E">
        <w:t xml:space="preserve"> analysis presented here is to demonstrate a process </w:t>
      </w:r>
      <w:r w:rsidR="009501B7">
        <w:t xml:space="preserve">rather than make recommendation, </w:t>
      </w:r>
      <w:commentRangeStart w:id="127"/>
      <w:r w:rsidR="009501B7">
        <w:t>species names are not given</w:t>
      </w:r>
      <w:commentRangeEnd w:id="127"/>
      <w:r w:rsidR="002B4164">
        <w:rPr>
          <w:rStyle w:val="CommentReference"/>
        </w:rPr>
        <w:commentReference w:id="127"/>
      </w:r>
      <w:r w:rsidR="00C90984">
        <w:t>.</w:t>
      </w:r>
      <w:r w:rsidR="004A3E2E">
        <w:t xml:space="preserve"> </w:t>
      </w:r>
    </w:p>
    <w:p w14:paraId="568BB956" w14:textId="77777777" w:rsidR="00027918" w:rsidRDefault="00027918" w:rsidP="00D76663">
      <w:pPr>
        <w:spacing w:line="276" w:lineRule="auto"/>
      </w:pPr>
    </w:p>
    <w:p w14:paraId="0BAD1B27" w14:textId="08BF1911" w:rsidR="007E6AAE" w:rsidRPr="007E6AAE" w:rsidRDefault="007E6AAE" w:rsidP="00D76663">
      <w:pPr>
        <w:spacing w:line="276" w:lineRule="auto"/>
        <w:rPr>
          <w:b/>
          <w:bCs/>
        </w:rPr>
      </w:pPr>
      <w:r>
        <w:rPr>
          <w:b/>
          <w:bCs/>
        </w:rPr>
        <w:t>Discussion</w:t>
      </w:r>
    </w:p>
    <w:p w14:paraId="18661E1E" w14:textId="50EBE496" w:rsidR="005640BD" w:rsidRDefault="005640BD" w:rsidP="00D76663">
      <w:pPr>
        <w:spacing w:line="276" w:lineRule="auto"/>
      </w:pPr>
    </w:p>
    <w:p w14:paraId="69616015" w14:textId="4D2E2B6C" w:rsidR="006535C0" w:rsidRDefault="00783257" w:rsidP="00D76663">
      <w:pPr>
        <w:spacing w:line="276" w:lineRule="auto"/>
      </w:pPr>
      <w:r>
        <w:t>In this paper we have developed an approach for selecting species for restoration that considers three key dimensions: species function, resistance</w:t>
      </w:r>
      <w:r w:rsidR="002450F8">
        <w:t xml:space="preserve"> to impacts</w:t>
      </w:r>
      <w:r>
        <w:t xml:space="preserve"> and restorability.</w:t>
      </w:r>
      <w:r w:rsidR="00637329">
        <w:t xml:space="preserve"> </w:t>
      </w:r>
    </w:p>
    <w:p w14:paraId="63C15862" w14:textId="77777777" w:rsidR="00B97FF4" w:rsidRDefault="00B97FF4" w:rsidP="0055423A">
      <w:pPr>
        <w:spacing w:line="276" w:lineRule="auto"/>
      </w:pPr>
    </w:p>
    <w:p w14:paraId="22E2EDFA" w14:textId="0E9ACD44" w:rsidR="0055423A" w:rsidRDefault="0055423A" w:rsidP="0055423A">
      <w:pPr>
        <w:spacing w:line="276" w:lineRule="auto"/>
      </w:pPr>
      <w:r>
        <w:t xml:space="preserve">*No point writing discussion until path forward and key points are agreed upon. </w:t>
      </w:r>
    </w:p>
    <w:p w14:paraId="3B5A3A1F" w14:textId="77777777" w:rsidR="00A169C8" w:rsidRDefault="00A169C8" w:rsidP="00D76663">
      <w:pPr>
        <w:spacing w:line="276" w:lineRule="auto"/>
      </w:pPr>
    </w:p>
    <w:p w14:paraId="546B0769" w14:textId="2694CA6C" w:rsidR="008E4833" w:rsidRPr="00F011FB" w:rsidRDefault="008E4833" w:rsidP="00D76663">
      <w:pPr>
        <w:spacing w:line="276" w:lineRule="auto"/>
        <w:rPr>
          <w:i/>
          <w:iCs/>
        </w:rPr>
      </w:pPr>
      <w:r w:rsidRPr="00F011FB">
        <w:rPr>
          <w:i/>
          <w:iCs/>
        </w:rPr>
        <w:t>Key points</w:t>
      </w:r>
    </w:p>
    <w:p w14:paraId="60709E65" w14:textId="374ED362" w:rsidR="003F164C" w:rsidRDefault="008E4833" w:rsidP="00D76663">
      <w:pPr>
        <w:pStyle w:val="ListParagraph"/>
        <w:numPr>
          <w:ilvl w:val="0"/>
          <w:numId w:val="2"/>
        </w:numPr>
        <w:spacing w:line="276" w:lineRule="auto"/>
      </w:pPr>
      <w:r>
        <w:t>Selecting species based on beneficial ecological, biogeographical and evolutionary characteristics will likely miss important ecosystem functions. In this example,</w:t>
      </w:r>
      <w:commentRangeStart w:id="128"/>
      <w:r>
        <w:t xml:space="preserve"> “fillers” would</w:t>
      </w:r>
      <w:commentRangeEnd w:id="128"/>
      <w:r>
        <w:commentReference w:id="128"/>
      </w:r>
      <w:r>
        <w:t xml:space="preserve"> have been missed.</w:t>
      </w:r>
    </w:p>
    <w:p w14:paraId="661035E9" w14:textId="6F2AA71D" w:rsidR="008E4833" w:rsidRDefault="003C3986" w:rsidP="00D76663">
      <w:pPr>
        <w:pStyle w:val="ListParagraph"/>
        <w:numPr>
          <w:ilvl w:val="0"/>
          <w:numId w:val="2"/>
        </w:numPr>
        <w:spacing w:line="276" w:lineRule="auto"/>
      </w:pPr>
      <w:r>
        <w:t xml:space="preserve">The approach </w:t>
      </w:r>
      <w:r w:rsidR="0091040C">
        <w:t xml:space="preserve">allows for protection and restoration initiatives that focus on </w:t>
      </w:r>
      <w:r w:rsidR="00666DA7">
        <w:t xml:space="preserve">either </w:t>
      </w:r>
      <w:r w:rsidR="00E028DF">
        <w:t xml:space="preserve">supporting </w:t>
      </w:r>
      <w:r w:rsidR="0091040C">
        <w:t xml:space="preserve">winners or </w:t>
      </w:r>
      <w:r w:rsidR="00E028DF">
        <w:t xml:space="preserve">trying to save </w:t>
      </w:r>
      <w:r w:rsidR="00B22F7E">
        <w:t>loser</w:t>
      </w:r>
      <w:r w:rsidR="0091040C">
        <w:t>s</w:t>
      </w:r>
      <w:r w:rsidR="66EFD950">
        <w:t xml:space="preserve"> or a balance of the two</w:t>
      </w:r>
      <w:del w:id="129" w:author="Kate Quigley" w:date="2020-10-11T02:40:00Z">
        <w:r w:rsidDel="0091040C">
          <w:delText>.</w:delText>
        </w:r>
        <w:r w:rsidDel="00373EA0">
          <w:delText xml:space="preserve"> </w:delText>
        </w:r>
      </w:del>
    </w:p>
    <w:p w14:paraId="6CC87694" w14:textId="56D68E70" w:rsidR="0091040C" w:rsidRDefault="00CA0FC4" w:rsidP="00D76663">
      <w:pPr>
        <w:pStyle w:val="ListParagraph"/>
        <w:numPr>
          <w:ilvl w:val="0"/>
          <w:numId w:val="2"/>
        </w:numPr>
        <w:spacing w:line="276" w:lineRule="auto"/>
      </w:pPr>
      <w:r>
        <w:t xml:space="preserve">The approach considers broad data types that are useful for making protection and restoration decisions. </w:t>
      </w:r>
    </w:p>
    <w:p w14:paraId="00233D40" w14:textId="22AAF86E" w:rsidR="00CA0FC4" w:rsidRDefault="009F2B20" w:rsidP="00D76663">
      <w:pPr>
        <w:pStyle w:val="ListParagraph"/>
        <w:numPr>
          <w:ilvl w:val="0"/>
          <w:numId w:val="2"/>
        </w:numPr>
        <w:spacing w:line="276" w:lineRule="auto"/>
      </w:pPr>
      <w:r>
        <w:rPr>
          <w:b/>
          <w:bCs/>
        </w:rPr>
        <w:lastRenderedPageBreak/>
        <w:t>Reiterate</w:t>
      </w:r>
      <w:r w:rsidR="00CA0FC4">
        <w:t xml:space="preserve">: </w:t>
      </w:r>
      <w:r w:rsidR="003F2B80">
        <w:t xml:space="preserve">this paper aimed to present a process for decision making using real data. However, the data and results presented here should not be used for decisions without further </w:t>
      </w:r>
      <w:r w:rsidR="009339C6">
        <w:t xml:space="preserve">consideration and </w:t>
      </w:r>
      <w:r w:rsidR="003F2B80">
        <w:t xml:space="preserve">analysis. </w:t>
      </w:r>
    </w:p>
    <w:p w14:paraId="28C7A700" w14:textId="53A5C5AD" w:rsidR="00F011FB" w:rsidRDefault="00F011FB" w:rsidP="00D76663">
      <w:pPr>
        <w:spacing w:line="276" w:lineRule="auto"/>
        <w:rPr>
          <w:ins w:id="130" w:author="Peter J Mumby" w:date="2020-10-25T16:20:00Z"/>
        </w:rPr>
      </w:pPr>
    </w:p>
    <w:p w14:paraId="199D64CD" w14:textId="419A68C1" w:rsidR="00CA21F6" w:rsidRDefault="00CA21F6" w:rsidP="00D76663">
      <w:pPr>
        <w:spacing w:line="276" w:lineRule="auto"/>
        <w:rPr>
          <w:ins w:id="131" w:author="Peter J Mumby" w:date="2020-10-25T16:22:00Z"/>
        </w:rPr>
      </w:pPr>
      <w:ins w:id="132" w:author="Peter J Mumby" w:date="2020-10-25T16:20:00Z">
        <w:r>
          <w:t xml:space="preserve">Multi-criteria decision analysis: this is just a possibility to suggest a pathway for making the decision. </w:t>
        </w:r>
      </w:ins>
      <w:ins w:id="133" w:author="Peter J Mumby" w:date="2020-10-25T16:21:00Z">
        <w:r>
          <w:t>We are not qualified to do this ourselves as we’d likely need to include other stakeholders including managers and Traditional Owners. But for the purposes of the paper this could be shown as an example or perhaps provide a limited perspective without additional input (yet saying that broader views would be important</w:t>
        </w:r>
      </w:ins>
      <w:ins w:id="134" w:author="Peter J Mumby" w:date="2020-10-25T16:22:00Z">
        <w:r>
          <w:t xml:space="preserve">). </w:t>
        </w:r>
      </w:ins>
    </w:p>
    <w:p w14:paraId="5BB196CB" w14:textId="0DA52882" w:rsidR="00CA21F6" w:rsidRDefault="00CA21F6" w:rsidP="00D76663">
      <w:pPr>
        <w:spacing w:line="276" w:lineRule="auto"/>
        <w:rPr>
          <w:ins w:id="135" w:author="Peter J Mumby" w:date="2020-10-25T16:22:00Z"/>
        </w:rPr>
      </w:pPr>
    </w:p>
    <w:p w14:paraId="140FC697" w14:textId="33DE7C83" w:rsidR="00CA21F6" w:rsidRDefault="00CA21F6" w:rsidP="00D76663">
      <w:pPr>
        <w:spacing w:line="276" w:lineRule="auto"/>
        <w:rPr>
          <w:ins w:id="136" w:author="Peter J Mumby" w:date="2020-10-25T16:32:00Z"/>
        </w:rPr>
      </w:pPr>
      <w:ins w:id="137" w:author="Peter J Mumby" w:date="2020-10-25T16:22:00Z">
        <w:r>
          <w:t xml:space="preserve">Our objective might be to select a fixed number of species </w:t>
        </w:r>
      </w:ins>
      <w:ins w:id="138" w:author="Peter J Mumby" w:date="2020-10-25T16:35:00Z">
        <w:r w:rsidR="00076304">
          <w:t xml:space="preserve">(n) </w:t>
        </w:r>
      </w:ins>
      <w:ins w:id="139" w:author="Peter J Mumby" w:date="2020-10-25T16:22:00Z">
        <w:r>
          <w:t xml:space="preserve">that achieve the optimal outcome of attributes as weighted by the stakeholders. </w:t>
        </w:r>
      </w:ins>
      <w:ins w:id="140" w:author="Peter J Mumby" w:date="2020-10-25T16:23:00Z">
        <w:r>
          <w:t xml:space="preserve">The table would list the species </w:t>
        </w:r>
      </w:ins>
      <w:ins w:id="141" w:author="Peter J Mumby" w:date="2020-10-25T16:32:00Z">
        <w:r w:rsidR="00076304">
          <w:t xml:space="preserve">as columns </w:t>
        </w:r>
      </w:ins>
      <w:ins w:id="142" w:author="Peter J Mumby" w:date="2020-10-25T16:33:00Z">
        <w:r w:rsidR="00076304">
          <w:t xml:space="preserve">and </w:t>
        </w:r>
      </w:ins>
      <w:ins w:id="143" w:author="Peter J Mumby" w:date="2020-10-25T16:23:00Z">
        <w:r>
          <w:t>their trait scores under each category</w:t>
        </w:r>
      </w:ins>
      <w:ins w:id="144" w:author="Peter J Mumby" w:date="2020-10-25T16:33:00Z">
        <w:r w:rsidR="00076304">
          <w:t xml:space="preserve"> as columns</w:t>
        </w:r>
      </w:ins>
      <w:ins w:id="145" w:author="Peter J Mumby" w:date="2020-10-25T16:25:00Z">
        <w:r>
          <w:t xml:space="preserve">: </w:t>
        </w:r>
      </w:ins>
      <w:ins w:id="146" w:author="Peter J Mumby" w:date="2020-10-25T16:27:00Z">
        <w:r>
          <w:t>winners-losers, reef construction</w:t>
        </w:r>
      </w:ins>
      <w:ins w:id="147" w:author="Peter J Mumby" w:date="2020-10-25T16:28:00Z">
        <w:r>
          <w:t xml:space="preserve"> fun</w:t>
        </w:r>
      </w:ins>
      <w:ins w:id="148" w:author="Peter J Mumby" w:date="2020-10-25T16:33:00Z">
        <w:r w:rsidR="00076304">
          <w:t>c</w:t>
        </w:r>
      </w:ins>
      <w:ins w:id="149" w:author="Peter J Mumby" w:date="2020-10-25T16:28:00Z">
        <w:r>
          <w:t>tion</w:t>
        </w:r>
      </w:ins>
      <w:ins w:id="150" w:author="Peter J Mumby" w:date="2020-10-25T16:27:00Z">
        <w:r>
          <w:t>, reef biodiversity</w:t>
        </w:r>
      </w:ins>
      <w:ins w:id="151" w:author="Peter J Mumby" w:date="2020-10-25T16:28:00Z">
        <w:r>
          <w:t xml:space="preserve"> functions, restorability. </w:t>
        </w:r>
      </w:ins>
    </w:p>
    <w:p w14:paraId="3D88ED3A" w14:textId="77777777" w:rsidR="00076304" w:rsidRDefault="00076304" w:rsidP="00D76663">
      <w:pPr>
        <w:spacing w:line="276" w:lineRule="auto"/>
        <w:rPr>
          <w:ins w:id="152" w:author="Peter J Mumby" w:date="2020-10-25T16:39:00Z"/>
        </w:rPr>
      </w:pPr>
      <w:ins w:id="153" w:author="Peter J Mumby" w:date="2020-10-25T16:33:00Z">
        <w:r>
          <w:t xml:space="preserve">The stakeholders (currently us) add their weights for the relative importance of each of the categories. </w:t>
        </w:r>
      </w:ins>
      <w:ins w:id="154" w:author="Peter J Mumby" w:date="2020-10-25T16:34:00Z">
        <w:r>
          <w:t xml:space="preserve">We then select the best subset of species </w:t>
        </w:r>
      </w:ins>
      <w:ins w:id="155" w:author="Peter J Mumby" w:date="2020-10-25T16:35:00Z">
        <w:r>
          <w:t xml:space="preserve">(n_max) that maximise our values. One wrinkle might be if we’re actually attempted to hedge our bets. In that case, we might prioritise a species selection achieves </w:t>
        </w:r>
      </w:ins>
      <w:ins w:id="156" w:author="Peter J Mumby" w:date="2020-10-25T16:36:00Z">
        <w:r>
          <w:t xml:space="preserve">either </w:t>
        </w:r>
      </w:ins>
      <w:ins w:id="157" w:author="Peter J Mumby" w:date="2020-10-25T16:35:00Z">
        <w:r>
          <w:t xml:space="preserve">high and low values of the </w:t>
        </w:r>
      </w:ins>
      <w:ins w:id="158" w:author="Peter J Mumby" w:date="2020-10-25T16:36:00Z">
        <w:r>
          <w:t>‘winners-losers’ axis or a broad range from high to low.</w:t>
        </w:r>
      </w:ins>
      <w:ins w:id="159" w:author="Peter J Mumby" w:date="2020-10-25T16:37:00Z">
        <w:r>
          <w:t xml:space="preserve"> That’s not too difficult but would require us to define our objective a little more carefully, ‘e.g., a set of species with even representation across high, medium, and low categories of </w:t>
        </w:r>
      </w:ins>
      <w:ins w:id="160" w:author="Peter J Mumby" w:date="2020-10-25T16:38:00Z">
        <w:r>
          <w:t>‘winners-losers’ but that also maximise the attributes of ecosystem function and restorability as weighted by stakeholders</w:t>
        </w:r>
      </w:ins>
      <w:ins w:id="161" w:author="Peter J Mumby" w:date="2020-10-25T16:39:00Z">
        <w:r>
          <w:t xml:space="preserve">’. </w:t>
        </w:r>
      </w:ins>
    </w:p>
    <w:p w14:paraId="51BAD500" w14:textId="77777777" w:rsidR="00076304" w:rsidRDefault="00076304" w:rsidP="00D76663">
      <w:pPr>
        <w:spacing w:line="276" w:lineRule="auto"/>
        <w:rPr>
          <w:ins w:id="162" w:author="Peter J Mumby" w:date="2020-10-25T16:39:00Z"/>
        </w:rPr>
      </w:pPr>
    </w:p>
    <w:p w14:paraId="6D8DE64D" w14:textId="6B0A682B" w:rsidR="00076304" w:rsidRDefault="00076304" w:rsidP="00D76663">
      <w:pPr>
        <w:spacing w:line="276" w:lineRule="auto"/>
        <w:rPr>
          <w:ins w:id="163" w:author="Peter J Mumby" w:date="2020-10-25T16:20:00Z"/>
        </w:rPr>
      </w:pPr>
      <w:ins w:id="164" w:author="Peter J Mumby" w:date="2020-10-25T16:39:00Z">
        <w:r>
          <w:t>Here, we’re assuming that restorability serves as a decent enough proxy for cost and feasibility. The alternative would have been to include these explicitly</w:t>
        </w:r>
      </w:ins>
      <w:ins w:id="165" w:author="Peter J Mumby" w:date="2020-10-25T16:41:00Z">
        <w:r>
          <w:t xml:space="preserve">. Note that sampling species across the range of winners/losers should be a reasonable representation of </w:t>
        </w:r>
      </w:ins>
      <w:ins w:id="166" w:author="Peter J Mumby" w:date="2020-10-25T16:42:00Z">
        <w:r>
          <w:t xml:space="preserve">prioritising </w:t>
        </w:r>
      </w:ins>
      <w:ins w:id="167" w:author="Peter J Mumby" w:date="2020-10-25T16:41:00Z">
        <w:r>
          <w:t xml:space="preserve">biodiversity but we could test </w:t>
        </w:r>
      </w:ins>
      <w:ins w:id="168" w:author="Peter J Mumby" w:date="2020-10-25T16:36:00Z">
        <w:r>
          <w:t xml:space="preserve">that explicitly or even even add phylogenetic complementarity as a category in its own right. </w:t>
        </w:r>
      </w:ins>
      <w:ins w:id="169" w:author="Peter J Mumby" w:date="2020-10-25T16:42:00Z">
        <w:r>
          <w:t>Food for thought.</w:t>
        </w:r>
      </w:ins>
    </w:p>
    <w:p w14:paraId="53C1322C" w14:textId="77777777" w:rsidR="00CA21F6" w:rsidRDefault="00CA21F6" w:rsidP="00D76663">
      <w:pPr>
        <w:spacing w:line="276" w:lineRule="auto"/>
      </w:pPr>
    </w:p>
    <w:p w14:paraId="7F3183FD" w14:textId="2DB0D547" w:rsidR="00A13384" w:rsidRPr="005B2D48" w:rsidRDefault="005B2D48" w:rsidP="00D76663">
      <w:pPr>
        <w:spacing w:line="276" w:lineRule="auto"/>
        <w:rPr>
          <w:b/>
          <w:bCs/>
        </w:rPr>
      </w:pPr>
      <w:r>
        <w:rPr>
          <w:b/>
          <w:bCs/>
        </w:rPr>
        <w:t>References</w:t>
      </w:r>
    </w:p>
    <w:p w14:paraId="6A6D1837" w14:textId="3A856859" w:rsidR="00ED34A3" w:rsidRDefault="00ED34A3" w:rsidP="00D76663">
      <w:pPr>
        <w:spacing w:line="276" w:lineRule="auto"/>
      </w:pPr>
    </w:p>
    <w:p w14:paraId="22EEC53F" w14:textId="4532C639" w:rsidR="00B91CF2" w:rsidRDefault="00A11806" w:rsidP="00FE6C19">
      <w:pPr>
        <w:spacing w:line="276" w:lineRule="auto"/>
        <w:ind w:left="567" w:hanging="567"/>
      </w:pPr>
      <w:r>
        <w:t>Baddeley</w:t>
      </w:r>
      <w:r w:rsidR="004C3D7A">
        <w:t xml:space="preserve"> A</w:t>
      </w:r>
      <w:r>
        <w:t>, Rubak</w:t>
      </w:r>
      <w:r w:rsidR="004C3D7A">
        <w:t xml:space="preserve"> E</w:t>
      </w:r>
      <w:r>
        <w:t>, Turner</w:t>
      </w:r>
      <w:r w:rsidR="004C3D7A">
        <w:t xml:space="preserve"> R</w:t>
      </w:r>
      <w:r>
        <w:t xml:space="preserve"> (2015) Spatial Point Patterns: Methodology and Applications with R. London: Chapman and Hall/CRC Press, 2015.</w:t>
      </w:r>
    </w:p>
    <w:p w14:paraId="683CBCB3" w14:textId="6F051416" w:rsidR="00B91CF2" w:rsidRDefault="00B91CF2" w:rsidP="00FE6C19">
      <w:pPr>
        <w:spacing w:line="276" w:lineRule="auto"/>
        <w:ind w:left="567" w:hanging="567"/>
      </w:pPr>
      <w:r w:rsidRPr="00B91CF2">
        <w:t>Peter L. Chesson and Robert R. Warner (1981) Environmental Variability Promotes Coexistence in Lottery Competitive Systems Author(s): Reviewed work(s): The American Naturalist 117:923–943</w:t>
      </w:r>
    </w:p>
    <w:p w14:paraId="30E07885" w14:textId="051320D1" w:rsidR="009144C0" w:rsidRDefault="009144C0" w:rsidP="00FE6C19">
      <w:pPr>
        <w:spacing w:line="276" w:lineRule="auto"/>
        <w:ind w:left="567" w:hanging="567"/>
      </w:pPr>
      <w:r w:rsidRPr="009144C0">
        <w:t>Chesson P (2000) Mechanisms of Maintenance of Species Diversity. Annual Review of Ecology and Systematics 31:343–366</w:t>
      </w:r>
    </w:p>
    <w:p w14:paraId="49DEAF97" w14:textId="73BB7D50" w:rsidR="007E2643" w:rsidRDefault="007E2643" w:rsidP="00FE6C19">
      <w:pPr>
        <w:spacing w:line="276" w:lineRule="auto"/>
        <w:ind w:left="567" w:hanging="567"/>
      </w:pPr>
      <w:r w:rsidRPr="007E2643">
        <w:lastRenderedPageBreak/>
        <w:t>Darling ES, Alvarez-Filip L, Oliver TA, McClanahan TR, Côté IM (2012) Evaluating life-history strategies of reef corals from species traits. Ecology Letters 15:1378–1386</w:t>
      </w:r>
    </w:p>
    <w:p w14:paraId="38A2B58C" w14:textId="3442EC05" w:rsidR="002C4E81" w:rsidRDefault="002C4E81" w:rsidP="00FE6C19">
      <w:pPr>
        <w:spacing w:line="276" w:lineRule="auto"/>
        <w:ind w:left="567" w:hanging="567"/>
      </w:pPr>
      <w:r w:rsidRPr="002C4E81">
        <w:t>Díaz S, Kattge J, Cornelissen JHC, Wright IJ, Lavorel S, Dray S, Reu B, Kleyer M, Wirth C, Colin Prentice I, Garnier E, Bönisch G, Westoby M, Poorter H, Reich PB, Moles AT, Dickie J, Gillison AN, Zanne AE, Chave J, Joseph Wright S, Sheremet’ev SN, Jactel H, Baraloto C, Cerabolini B, Pierce S, Shipley B, Kirkup D, Casanoves F, Joswig JS, Günther A, Falczuk V, Rüger N, Mahecha MD, Gorné LD (2016) The global spectrum of plant form and function. Nature 529:167–171</w:t>
      </w:r>
    </w:p>
    <w:p w14:paraId="1A459BB8" w14:textId="765DFB69" w:rsidR="002D66DD" w:rsidRDefault="002D66DD" w:rsidP="00FE6C19">
      <w:pPr>
        <w:spacing w:line="276" w:lineRule="auto"/>
        <w:ind w:left="567" w:hanging="567"/>
      </w:pPr>
      <w:r>
        <w:t xml:space="preserve">Goreau TF (1963) </w:t>
      </w:r>
      <w:r w:rsidRPr="002D66DD">
        <w:t>Calcium carbonate deposition by coralline algae and corals in relation to their roles as reef‐builders</w:t>
      </w:r>
      <w:r>
        <w:t>. Comparative Biology of Calcified Tissue, Volume 109, Issue1 pp. 127-167.</w:t>
      </w:r>
    </w:p>
    <w:p w14:paraId="557300F8" w14:textId="67373E9B" w:rsidR="00A655BE" w:rsidRDefault="00286B63" w:rsidP="00FE6C19">
      <w:pPr>
        <w:spacing w:line="276" w:lineRule="auto"/>
        <w:ind w:left="567" w:hanging="567"/>
      </w:pPr>
      <w:r w:rsidRPr="00286B63">
        <w:t>Hughes, T. P., Connolly, S. R., Keith, S. A. (2013) Geographic ranges of reef corals (Cnidaria: Anthozoa: Scleractinia) in the Indo-Pacific. Ecology 94, 1659</w:t>
      </w:r>
    </w:p>
    <w:p w14:paraId="4D69A1F1" w14:textId="7EE51F30" w:rsidR="00B26C2B" w:rsidRDefault="00B26C2B" w:rsidP="00FE6C19">
      <w:pPr>
        <w:spacing w:line="276" w:lineRule="auto"/>
        <w:ind w:left="567" w:hanging="567"/>
      </w:pPr>
      <w:r w:rsidRPr="00B26C2B">
        <w:t>Loya Y, Sakai K, Yamazato K, Nakano Y, Sambali H, van Woesik R (2001) Coral bleaching: the winners and the losers. Ecology Letters 4:122–131</w:t>
      </w:r>
    </w:p>
    <w:p w14:paraId="08EE8E48" w14:textId="06C8E73A" w:rsidR="00A655BE" w:rsidRDefault="00A655BE" w:rsidP="00FE6C19">
      <w:pPr>
        <w:spacing w:line="276" w:lineRule="auto"/>
        <w:ind w:left="567" w:hanging="567"/>
      </w:pPr>
      <w:r w:rsidRPr="00A655BE">
        <w:t>Madin JS, Anderson KD, Andreasen MH, Bridge TCL, Cairns SD, Connolly SR, Darling ES, Diaz M, Falster DS, Franklin EC, Gates RD, Hoogenboom MO, Huang D, Keith SA, Kosnik MA, Kuo C-Y, Lough JM, Lovelock CE, Luiz O, Martinelli J, Mizerek T, Pandolfi JM, Pochon X, Pratchett MS, Putnam HM, Roberts TE, Stat M, Wallace CC, Widman E, Baird AH (2016) The Coral Trait Database, a curated database of trait information for coral species from the global oceans. Scientific Data 3:160017</w:t>
      </w:r>
    </w:p>
    <w:p w14:paraId="38E71DCA" w14:textId="7BAF9C45" w:rsidR="000A5860" w:rsidRDefault="000A5860" w:rsidP="00FE6C19">
      <w:pPr>
        <w:spacing w:line="276" w:lineRule="auto"/>
        <w:ind w:left="567" w:hanging="567"/>
      </w:pPr>
      <w:r w:rsidRPr="004753D2">
        <w:t>McWilliam M, Hoogenboom MO, Baird AH, Kuo C-Y, Madin JS, Hughes TP (2018) Biogeographical disparity in the functional diversity and redundancy of corals. Proceedings of the National Academy of Sciences 115:3084–3089</w:t>
      </w:r>
    </w:p>
    <w:p w14:paraId="1B0AEB25" w14:textId="7B8C6F93" w:rsidR="00DB5118" w:rsidRDefault="00DB5118" w:rsidP="00DB5118">
      <w:pPr>
        <w:spacing w:line="276" w:lineRule="auto"/>
        <w:ind w:left="567" w:hanging="567"/>
      </w:pPr>
      <w:r>
        <w:t>R Core Team (2020). R: A language and environment for statistical computing. R Foundation for Statistical Computing, Vienna, Austria. URL https://www.R-project.org/.</w:t>
      </w:r>
    </w:p>
    <w:p w14:paraId="2DB599F4" w14:textId="5F31FC3F" w:rsidR="00763E49" w:rsidRDefault="000F5933" w:rsidP="00FE6C19">
      <w:pPr>
        <w:spacing w:line="276" w:lineRule="auto"/>
        <w:ind w:left="567" w:hanging="567"/>
      </w:pPr>
      <w:r>
        <w:t>Renka RJ, Gebhardt A, Eglen S, Zuyev S, White D (2020) tripack: Triangulation of Irregularly Spaced Data. R package version 1.3-9.1</w:t>
      </w:r>
    </w:p>
    <w:p w14:paraId="1BA6EF4E" w14:textId="348E979C" w:rsidR="003E7226" w:rsidRDefault="003E7226" w:rsidP="00FE6C19">
      <w:pPr>
        <w:spacing w:line="276" w:lineRule="auto"/>
        <w:ind w:left="567" w:hanging="567"/>
      </w:pPr>
      <w:r>
        <w:t>Swain et al. ()</w:t>
      </w:r>
    </w:p>
    <w:p w14:paraId="6B59571C" w14:textId="072EF1D2" w:rsidR="00065F2C" w:rsidRDefault="00416782" w:rsidP="00FE6C19">
      <w:pPr>
        <w:spacing w:line="276" w:lineRule="auto"/>
        <w:ind w:left="567" w:hanging="567"/>
      </w:pPr>
      <w:r w:rsidRPr="00416782">
        <w:t>Veron, J. E. N. (2000) Corals of the World. Australian Institute of Marine Science and CCR Qld Pty Ltd.</w:t>
      </w:r>
    </w:p>
    <w:p w14:paraId="21389AE3" w14:textId="27A54562" w:rsidR="00065F2C" w:rsidRDefault="00065F2C" w:rsidP="00FE6C19">
      <w:pPr>
        <w:spacing w:line="276" w:lineRule="auto"/>
        <w:ind w:left="567" w:hanging="567"/>
      </w:pPr>
      <w:r w:rsidRPr="00065F2C">
        <w:t>Mark Westoby, Daniel S. Falster, Angela T. Moles, Peter A. Vesk, Ian J. Wright (2002) Plant Ecological Strategies: Some Leading Dimensions of Variation between Species. Annual Review of Ecology and Systematics 3:125–159</w:t>
      </w:r>
    </w:p>
    <w:p w14:paraId="16E72E38" w14:textId="3DE4EA4B" w:rsidR="00ED34A3" w:rsidRDefault="00ED34A3" w:rsidP="00D76663">
      <w:pPr>
        <w:spacing w:line="276" w:lineRule="auto"/>
      </w:pPr>
      <w:r>
        <w:br w:type="page"/>
      </w:r>
    </w:p>
    <w:p w14:paraId="1F90E024" w14:textId="6CB495FE" w:rsidR="0026388F" w:rsidRDefault="00E83CAA" w:rsidP="00D76663">
      <w:pPr>
        <w:spacing w:line="276" w:lineRule="auto"/>
      </w:pPr>
      <w:r>
        <w:rPr>
          <w:noProof/>
          <w:lang w:val="en-AU" w:eastAsia="en-AU"/>
        </w:rPr>
        <w:lastRenderedPageBreak/>
        <w:drawing>
          <wp:inline distT="0" distB="0" distL="0" distR="0" wp14:anchorId="66EB1B5F" wp14:editId="7FF6714D">
            <wp:extent cx="3506525" cy="61361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3554" cy="6148481"/>
                    </a:xfrm>
                    <a:prstGeom prst="rect">
                      <a:avLst/>
                    </a:prstGeom>
                  </pic:spPr>
                </pic:pic>
              </a:graphicData>
            </a:graphic>
          </wp:inline>
        </w:drawing>
      </w:r>
    </w:p>
    <w:p w14:paraId="6FCA7ADF" w14:textId="4AC7C63A" w:rsidR="0026388F" w:rsidRDefault="0026388F" w:rsidP="00D76663">
      <w:pPr>
        <w:spacing w:line="276" w:lineRule="auto"/>
      </w:pPr>
      <w:r w:rsidRPr="211C0637">
        <w:rPr>
          <w:b/>
          <w:bCs/>
        </w:rPr>
        <w:t xml:space="preserve">Figure 1. </w:t>
      </w:r>
      <w:r w:rsidR="009E26B0">
        <w:t xml:space="preserve">The phenotypic trait space for </w:t>
      </w:r>
      <w:r w:rsidR="0070595C">
        <w:t>212</w:t>
      </w:r>
      <w:r w:rsidR="009E26B0">
        <w:t xml:space="preserve"> coral species. (A) The trait loading</w:t>
      </w:r>
      <w:r w:rsidR="00D44370">
        <w:t>s</w:t>
      </w:r>
      <w:r w:rsidR="0453334B">
        <w:t xml:space="preserve"> a</w:t>
      </w:r>
      <w:r w:rsidR="007D5A18">
        <w:t>re</w:t>
      </w:r>
      <w:r w:rsidR="0453334B">
        <w:t xml:space="preserve"> as follows:</w:t>
      </w:r>
      <w:r w:rsidR="009E26B0">
        <w:t xml:space="preserve"> </w:t>
      </w:r>
      <w:r w:rsidR="009B59E3">
        <w:t>g</w:t>
      </w:r>
      <w:r w:rsidR="009E26B0">
        <w:t>rowth rate</w:t>
      </w:r>
      <w:r w:rsidR="373720D5">
        <w:t xml:space="preserve"> (GR)</w:t>
      </w:r>
      <w:r w:rsidR="009E26B0">
        <w:t xml:space="preserve">, </w:t>
      </w:r>
      <w:r w:rsidR="009B59E3">
        <w:t>c</w:t>
      </w:r>
      <w:r w:rsidR="009E26B0">
        <w:t>orallite width</w:t>
      </w:r>
      <w:r w:rsidR="58DA44E7">
        <w:t xml:space="preserve"> (WD)</w:t>
      </w:r>
      <w:r w:rsidR="009E26B0">
        <w:t xml:space="preserve">, </w:t>
      </w:r>
      <w:r w:rsidR="009B59E3">
        <w:t>r</w:t>
      </w:r>
      <w:r w:rsidR="009E26B0">
        <w:t>ugosity/branch spacing</w:t>
      </w:r>
      <w:r w:rsidR="0150EC9D">
        <w:t xml:space="preserve"> (R)</w:t>
      </w:r>
      <w:r w:rsidR="009E26B0">
        <w:t xml:space="preserve">, </w:t>
      </w:r>
      <w:r w:rsidR="009B59E3">
        <w:t>s</w:t>
      </w:r>
      <w:r w:rsidR="009E26B0">
        <w:t>urface area per unit volume</w:t>
      </w:r>
      <w:r w:rsidR="2D3627A5">
        <w:t xml:space="preserve"> (SAV)</w:t>
      </w:r>
      <w:r w:rsidR="009E26B0">
        <w:t xml:space="preserve">, </w:t>
      </w:r>
      <w:r w:rsidR="009B59E3">
        <w:t>c</w:t>
      </w:r>
      <w:r w:rsidR="009E26B0">
        <w:t>olony height</w:t>
      </w:r>
      <w:r w:rsidR="6CCED022">
        <w:t xml:space="preserve"> (CH)</w:t>
      </w:r>
      <w:r w:rsidR="009E26B0">
        <w:t xml:space="preserve">, </w:t>
      </w:r>
      <w:r w:rsidR="009B59E3">
        <w:t>m</w:t>
      </w:r>
      <w:r w:rsidR="009E26B0">
        <w:t>aximum colony size/diameter</w:t>
      </w:r>
      <w:r w:rsidR="25000ABA">
        <w:t xml:space="preserve"> (MCS)</w:t>
      </w:r>
      <w:r w:rsidR="009E26B0">
        <w:t xml:space="preserve">, and </w:t>
      </w:r>
      <w:r w:rsidR="009B59E3">
        <w:t>s</w:t>
      </w:r>
      <w:r w:rsidR="009E26B0">
        <w:t>keletal density</w:t>
      </w:r>
      <w:r w:rsidR="5BE9ACF6">
        <w:t xml:space="preserve"> (SD)</w:t>
      </w:r>
      <w:r w:rsidR="009E26B0">
        <w:t>.</w:t>
      </w:r>
      <w:r w:rsidR="009C63CB">
        <w:t xml:space="preserve"> (B) </w:t>
      </w:r>
      <w:r w:rsidR="002A74CF">
        <w:t xml:space="preserve">Goreau (1963) reef building categories </w:t>
      </w:r>
      <w:r w:rsidR="004A2B5E">
        <w:t>superimposed onto selection</w:t>
      </w:r>
      <w:r w:rsidR="00E870C0">
        <w:t>s</w:t>
      </w:r>
      <w:r w:rsidR="004A2B5E">
        <w:t xml:space="preserve"> of</w:t>
      </w:r>
      <w:r w:rsidR="002A74CF">
        <w:t xml:space="preserve"> </w:t>
      </w:r>
      <w:r w:rsidR="009C63CB">
        <w:t>even</w:t>
      </w:r>
      <w:r w:rsidR="002A74CF">
        <w:t>ly</w:t>
      </w:r>
      <w:r w:rsidR="009C63CB">
        <w:t xml:space="preserve"> spread </w:t>
      </w:r>
      <w:r w:rsidR="004A2B5E">
        <w:t>species</w:t>
      </w:r>
      <w:r w:rsidR="00383C2B">
        <w:t xml:space="preserve"> (</w:t>
      </w:r>
      <w:r w:rsidR="00383C2B" w:rsidRPr="211C0637">
        <w:rPr>
          <w:i/>
          <w:iCs/>
        </w:rPr>
        <w:t>n</w:t>
      </w:r>
      <w:r w:rsidR="00383C2B">
        <w:t>=20)</w:t>
      </w:r>
      <w:r w:rsidR="004A2B5E">
        <w:t xml:space="preserve"> calculated </w:t>
      </w:r>
      <w:r w:rsidR="009C63CB">
        <w:t xml:space="preserve">using </w:t>
      </w:r>
      <w:r w:rsidR="00E870C0">
        <w:t xml:space="preserve">Voronoi cell areas </w:t>
      </w:r>
      <w:r w:rsidR="5E90E890">
        <w:t xml:space="preserve">(red) </w:t>
      </w:r>
      <w:r w:rsidR="00E870C0">
        <w:t>and nearest neighbor distances</w:t>
      </w:r>
      <w:r w:rsidR="12A82705">
        <w:t xml:space="preserve"> (black)</w:t>
      </w:r>
      <w:r w:rsidR="009C63CB">
        <w:t>.</w:t>
      </w:r>
    </w:p>
    <w:p w14:paraId="0E9B9A1A" w14:textId="464CEFBE" w:rsidR="005E6250" w:rsidRDefault="008229F4" w:rsidP="00D76663">
      <w:pPr>
        <w:spacing w:line="276" w:lineRule="auto"/>
      </w:pPr>
      <w:r>
        <w:rPr>
          <w:noProof/>
          <w:lang w:val="en-AU" w:eastAsia="en-AU"/>
        </w:rPr>
        <w:lastRenderedPageBreak/>
        <w:drawing>
          <wp:inline distT="0" distB="0" distL="0" distR="0" wp14:anchorId="109629E9" wp14:editId="2509C564">
            <wp:extent cx="2498697" cy="6663193"/>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7868" cy="6687650"/>
                    </a:xfrm>
                    <a:prstGeom prst="rect">
                      <a:avLst/>
                    </a:prstGeom>
                  </pic:spPr>
                </pic:pic>
              </a:graphicData>
            </a:graphic>
          </wp:inline>
        </w:drawing>
      </w:r>
    </w:p>
    <w:p w14:paraId="2A847F52" w14:textId="222D2461" w:rsidR="005E6250" w:rsidRDefault="005E6250" w:rsidP="00D76663">
      <w:pPr>
        <w:spacing w:line="276" w:lineRule="auto"/>
      </w:pPr>
      <w:r w:rsidRPr="211C0637">
        <w:rPr>
          <w:b/>
          <w:bCs/>
        </w:rPr>
        <w:t>Figure 2</w:t>
      </w:r>
      <w:r>
        <w:t>.</w:t>
      </w:r>
      <w:r w:rsidR="0082122D">
        <w:t xml:space="preserve"> </w:t>
      </w:r>
      <w:r w:rsidR="00831C0F">
        <w:t>Species selection</w:t>
      </w:r>
      <w:r w:rsidR="00F21D6F">
        <w:t xml:space="preserve"> in trait space</w:t>
      </w:r>
      <w:r w:rsidR="00831C0F">
        <w:t xml:space="preserve"> </w:t>
      </w:r>
      <w:r w:rsidR="00F21D6F">
        <w:t>at different stages of the process</w:t>
      </w:r>
      <w:r w:rsidR="00831C0F">
        <w:t xml:space="preserve">. (A) Considering </w:t>
      </w:r>
      <w:r w:rsidR="00F93962">
        <w:t>three beneficial</w:t>
      </w:r>
      <w:r w:rsidR="004326D6">
        <w:t xml:space="preserve"> </w:t>
      </w:r>
      <w:r w:rsidR="00831C0F">
        <w:t>ecological traits</w:t>
      </w:r>
      <w:r w:rsidR="00F93962">
        <w:t>—</w:t>
      </w:r>
      <w:r w:rsidR="00831C0F">
        <w:t>ecological dominance</w:t>
      </w:r>
      <w:r w:rsidR="00F93962">
        <w:t xml:space="preserve">, </w:t>
      </w:r>
      <w:r w:rsidR="00831C0F">
        <w:t>geographic range size</w:t>
      </w:r>
      <w:r w:rsidR="00F93962">
        <w:t xml:space="preserve"> and bleaching resistance—</w:t>
      </w:r>
      <w:r w:rsidR="00831C0F">
        <w:t>both alone</w:t>
      </w:r>
      <w:r w:rsidR="003D7F27">
        <w:t xml:space="preserve"> (black points)</w:t>
      </w:r>
      <w:r w:rsidR="00831C0F">
        <w:t xml:space="preserve"> and by spreading species evenly based on their traits</w:t>
      </w:r>
      <w:r w:rsidR="003D7F27">
        <w:t xml:space="preserve"> (blue)</w:t>
      </w:r>
      <w:r w:rsidR="00831C0F">
        <w:t>.</w:t>
      </w:r>
      <w:r w:rsidR="003D7F27">
        <w:t xml:space="preserve"> Convex hulls (dotted lines) show difference in coverage of trait space.</w:t>
      </w:r>
      <w:r w:rsidR="00831C0F">
        <w:t xml:space="preserve"> </w:t>
      </w:r>
      <w:r w:rsidR="007A42C4">
        <w:t>(</w:t>
      </w:r>
      <w:r w:rsidR="008161A1">
        <w:t>B</w:t>
      </w:r>
      <w:r w:rsidR="007A42C4">
        <w:t xml:space="preserve">) </w:t>
      </w:r>
      <w:r w:rsidR="00310121">
        <w:t>Including</w:t>
      </w:r>
      <w:r w:rsidR="008161A1">
        <w:t xml:space="preserve"> restorability</w:t>
      </w:r>
      <w:r w:rsidR="2AEDC02F">
        <w:t xml:space="preserve"> (green</w:t>
      </w:r>
      <w:r w:rsidR="00310121">
        <w:t xml:space="preserve"> points</w:t>
      </w:r>
      <w:r w:rsidR="2AEDC02F">
        <w:t>)</w:t>
      </w:r>
      <w:r w:rsidR="008161A1">
        <w:t xml:space="preserve"> to the process of species selection. (C) </w:t>
      </w:r>
      <w:r w:rsidR="007A42C4">
        <w:t>Comparing species selection for species with large ranges, high abundances and high bleaching resistance</w:t>
      </w:r>
      <w:r w:rsidR="00034FA0">
        <w:t xml:space="preserve"> (“winners”</w:t>
      </w:r>
      <w:r w:rsidR="05463B6E">
        <w:t>, black</w:t>
      </w:r>
      <w:r w:rsidR="00BD4FB4">
        <w:t xml:space="preserve"> points</w:t>
      </w:r>
      <w:r w:rsidR="00034FA0">
        <w:t>)</w:t>
      </w:r>
      <w:r w:rsidR="007A42C4">
        <w:t xml:space="preserve"> with the opposite</w:t>
      </w:r>
      <w:r w:rsidR="008161A1">
        <w:t xml:space="preserve"> (“</w:t>
      </w:r>
      <w:r w:rsidR="00B22F7E">
        <w:t>loser</w:t>
      </w:r>
      <w:r w:rsidR="008161A1">
        <w:t>s</w:t>
      </w:r>
      <w:r w:rsidR="00034FA0">
        <w:t>”</w:t>
      </w:r>
      <w:r w:rsidR="6C021272">
        <w:t>, red</w:t>
      </w:r>
      <w:r w:rsidR="00BD4FB4">
        <w:t xml:space="preserve"> points</w:t>
      </w:r>
      <w:r w:rsidR="00034FA0">
        <w:t>).</w:t>
      </w:r>
      <w:r w:rsidR="007A42C4">
        <w:t xml:space="preserve"> </w:t>
      </w:r>
    </w:p>
    <w:p w14:paraId="07929C6A" w14:textId="2D1207FC" w:rsidR="005E6250" w:rsidRDefault="008229F4" w:rsidP="00D76663">
      <w:pPr>
        <w:spacing w:line="276" w:lineRule="auto"/>
      </w:pPr>
      <w:r>
        <w:rPr>
          <w:noProof/>
          <w:lang w:val="en-AU" w:eastAsia="en-AU"/>
        </w:rPr>
        <w:lastRenderedPageBreak/>
        <w:drawing>
          <wp:inline distT="0" distB="0" distL="0" distR="0" wp14:anchorId="27C90A6B" wp14:editId="60A40AC0">
            <wp:extent cx="3120887" cy="7490129"/>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3647" cy="7520753"/>
                    </a:xfrm>
                    <a:prstGeom prst="rect">
                      <a:avLst/>
                    </a:prstGeom>
                  </pic:spPr>
                </pic:pic>
              </a:graphicData>
            </a:graphic>
          </wp:inline>
        </w:drawing>
      </w:r>
    </w:p>
    <w:p w14:paraId="45DB93A4" w14:textId="110CB140" w:rsidR="005E6250" w:rsidRDefault="005E6250" w:rsidP="00D76663">
      <w:pPr>
        <w:spacing w:line="276" w:lineRule="auto"/>
      </w:pPr>
      <w:commentRangeStart w:id="170"/>
      <w:commentRangeStart w:id="171"/>
      <w:r w:rsidRPr="211C0637">
        <w:rPr>
          <w:b/>
          <w:bCs/>
        </w:rPr>
        <w:t>Figure 3</w:t>
      </w:r>
      <w:commentRangeEnd w:id="170"/>
      <w:r>
        <w:commentReference w:id="170"/>
      </w:r>
      <w:commentRangeEnd w:id="171"/>
      <w:r w:rsidR="00F81024">
        <w:rPr>
          <w:rStyle w:val="CommentReference"/>
        </w:rPr>
        <w:commentReference w:id="171"/>
      </w:r>
      <w:r>
        <w:t>.</w:t>
      </w:r>
      <w:r w:rsidR="00FC2563">
        <w:t xml:space="preserve"> </w:t>
      </w:r>
      <w:r w:rsidR="00027DA2">
        <w:t>Changes in the</w:t>
      </w:r>
      <w:r w:rsidR="00FC2563">
        <w:t xml:space="preserve"> species selection lists</w:t>
      </w:r>
      <w:r w:rsidR="002F43D2">
        <w:t xml:space="preserve"> (</w:t>
      </w:r>
      <w:r w:rsidR="002F43D2" w:rsidRPr="211C0637">
        <w:rPr>
          <w:i/>
          <w:iCs/>
        </w:rPr>
        <w:t>n</w:t>
      </w:r>
      <w:r w:rsidR="002F43D2">
        <w:t>=20)</w:t>
      </w:r>
      <w:r w:rsidR="00FC2563">
        <w:t xml:space="preserve"> </w:t>
      </w:r>
      <w:r w:rsidR="008229F4">
        <w:t xml:space="preserve">at different stages of the process </w:t>
      </w:r>
      <w:r w:rsidR="00FC2563">
        <w:t xml:space="preserve">when focusing on </w:t>
      </w:r>
      <w:r w:rsidR="00027DA2">
        <w:t xml:space="preserve">ecological </w:t>
      </w:r>
      <w:r w:rsidR="00FC2563">
        <w:t>winners.</w:t>
      </w:r>
      <w:r w:rsidR="008229F4">
        <w:t xml:space="preserve"> </w:t>
      </w:r>
      <w:r w:rsidR="00AD4960">
        <w:t>If an initiative was only to focus on protection</w:t>
      </w:r>
      <w:r w:rsidR="00CA1D81">
        <w:t>, and not restoration</w:t>
      </w:r>
      <w:r w:rsidR="00AD4960">
        <w:t xml:space="preserve">, then the middle list (“Winners, function”) might be the most appropriate. </w:t>
      </w:r>
    </w:p>
    <w:p w14:paraId="12D7D766" w14:textId="474A11C4" w:rsidR="00ED34A3" w:rsidRDefault="00B75B5E" w:rsidP="00D76663">
      <w:pPr>
        <w:spacing w:line="276" w:lineRule="auto"/>
      </w:pPr>
      <w:r>
        <w:rPr>
          <w:noProof/>
          <w:lang w:val="en-AU" w:eastAsia="en-AU"/>
        </w:rPr>
        <w:lastRenderedPageBreak/>
        <w:drawing>
          <wp:inline distT="0" distB="0" distL="0" distR="0" wp14:anchorId="7F985B2D" wp14:editId="7FA6C602">
            <wp:extent cx="3140765" cy="75378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9875" cy="7559700"/>
                    </a:xfrm>
                    <a:prstGeom prst="rect">
                      <a:avLst/>
                    </a:prstGeom>
                  </pic:spPr>
                </pic:pic>
              </a:graphicData>
            </a:graphic>
          </wp:inline>
        </w:drawing>
      </w:r>
    </w:p>
    <w:p w14:paraId="70D02A6A" w14:textId="575C43CB" w:rsidR="00294A7F" w:rsidRDefault="00C427AA" w:rsidP="00D76663">
      <w:pPr>
        <w:spacing w:line="276" w:lineRule="auto"/>
      </w:pPr>
      <w:r w:rsidRPr="00C427AA">
        <w:rPr>
          <w:b/>
          <w:bCs/>
        </w:rPr>
        <w:t xml:space="preserve">Figure </w:t>
      </w:r>
      <w:r>
        <w:rPr>
          <w:b/>
          <w:bCs/>
        </w:rPr>
        <w:t>4</w:t>
      </w:r>
      <w:r>
        <w:t xml:space="preserve">. </w:t>
      </w:r>
      <w:r w:rsidR="00B75B5E">
        <w:t>Changes in the species selection lists (</w:t>
      </w:r>
      <w:r w:rsidR="00B75B5E" w:rsidRPr="211C0637">
        <w:rPr>
          <w:i/>
          <w:iCs/>
        </w:rPr>
        <w:t>n</w:t>
      </w:r>
      <w:r w:rsidR="00B75B5E">
        <w:t>=20) at different stages of the process when focusing on ecological losers. If an initiative was only to focus on protection, and not restoration, then the middle list (“Losers, function”) might be the most appropriate.</w:t>
      </w:r>
    </w:p>
    <w:p w14:paraId="567FCD9E" w14:textId="2A95FA28" w:rsidR="00294A7F" w:rsidRDefault="007E47CF" w:rsidP="00D76663">
      <w:pPr>
        <w:spacing w:line="276" w:lineRule="auto"/>
      </w:pPr>
      <w:r>
        <w:rPr>
          <w:noProof/>
          <w:lang w:val="en-AU" w:eastAsia="en-AU"/>
        </w:rPr>
        <w:lastRenderedPageBreak/>
        <w:drawing>
          <wp:inline distT="0" distB="0" distL="0" distR="0" wp14:anchorId="56AA977D" wp14:editId="2102FDCE">
            <wp:extent cx="3904090" cy="6388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3101" cy="6403257"/>
                    </a:xfrm>
                    <a:prstGeom prst="rect">
                      <a:avLst/>
                    </a:prstGeom>
                  </pic:spPr>
                </pic:pic>
              </a:graphicData>
            </a:graphic>
          </wp:inline>
        </w:drawing>
      </w:r>
    </w:p>
    <w:p w14:paraId="0CE45060" w14:textId="450819E4" w:rsidR="005E6250" w:rsidRDefault="00294A7F" w:rsidP="00D76663">
      <w:pPr>
        <w:spacing w:line="276" w:lineRule="auto"/>
      </w:pPr>
      <w:r w:rsidRPr="00793ED8">
        <w:rPr>
          <w:b/>
          <w:bCs/>
        </w:rPr>
        <w:t>Figure 5.</w:t>
      </w:r>
      <w:r>
        <w:t xml:space="preserve"> </w:t>
      </w:r>
      <w:r w:rsidR="00EE790E">
        <w:t xml:space="preserve">How species selection </w:t>
      </w:r>
      <w:r w:rsidR="00065319">
        <w:t>for “winners”</w:t>
      </w:r>
      <w:r w:rsidR="00EE790E">
        <w:t xml:space="preserve"> </w:t>
      </w:r>
      <w:r w:rsidR="00065319">
        <w:t xml:space="preserve">changes </w:t>
      </w:r>
      <w:r w:rsidR="00EE790E">
        <w:t>based on the number</w:t>
      </w:r>
      <w:r w:rsidR="00F77BE7">
        <w:t xml:space="preserve"> </w:t>
      </w:r>
      <w:r w:rsidR="00F77BE7" w:rsidRPr="00F77BE7">
        <w:rPr>
          <w:i/>
          <w:iCs/>
        </w:rPr>
        <w:t>n</w:t>
      </w:r>
      <w:r w:rsidR="00EE790E">
        <w:t xml:space="preserve"> of species. </w:t>
      </w:r>
    </w:p>
    <w:p w14:paraId="5BD61A01" w14:textId="77777777" w:rsidR="00F712BD" w:rsidRDefault="00F712BD" w:rsidP="00D76663">
      <w:pPr>
        <w:spacing w:line="276" w:lineRule="auto"/>
      </w:pPr>
    </w:p>
    <w:sectPr w:rsidR="00F712BD" w:rsidSect="000F413E">
      <w:footerReference w:type="even" r:id="rId17"/>
      <w:footerReference w:type="default" r:id="rId18"/>
      <w:pgSz w:w="12240" w:h="15840" w:code="1"/>
      <w:pgMar w:top="1440" w:right="1440" w:bottom="1440" w:left="1440" w:header="431"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20-10-28T13:14:00Z" w:initials="Office">
    <w:p w14:paraId="37F670BD" w14:textId="493B42C6" w:rsidR="002A314E" w:rsidRDefault="002A314E">
      <w:pPr>
        <w:pStyle w:val="CommentText"/>
      </w:pPr>
      <w:r>
        <w:rPr>
          <w:rStyle w:val="CommentReference"/>
        </w:rPr>
        <w:annotationRef/>
      </w:r>
      <w:r>
        <w:t xml:space="preserve">Why? Pragmatism? Logistics? </w:t>
      </w:r>
      <w:r w:rsidR="006A54F4">
        <w:t>Feasibility? I suggest fleshing the sentence out</w:t>
      </w:r>
    </w:p>
  </w:comment>
  <w:comment w:id="1" w:author="Microsoft Office User" w:date="2020-10-28T13:17:00Z" w:initials="Office">
    <w:p w14:paraId="0747A332" w14:textId="2CBF09F9" w:rsidR="006A54F4" w:rsidRDefault="006A54F4">
      <w:pPr>
        <w:pStyle w:val="CommentText"/>
      </w:pPr>
      <w:r>
        <w:rPr>
          <w:rStyle w:val="CommentReference"/>
        </w:rPr>
        <w:annotationRef/>
      </w:r>
      <w:r>
        <w:t xml:space="preserve">Feels like we need a sentence here justifying the role biodiversity plays in ecosystem resilience and recovery after disturbances. </w:t>
      </w:r>
    </w:p>
  </w:comment>
  <w:comment w:id="11" w:author="Madeleine van Oppen" w:date="2020-10-14T08:25:00Z" w:initials="MvO">
    <w:p w14:paraId="08013845" w14:textId="0BBC94CC" w:rsidR="008630F5" w:rsidRDefault="008630F5">
      <w:pPr>
        <w:pStyle w:val="CommentText"/>
      </w:pPr>
      <w:r>
        <w:rPr>
          <w:rStyle w:val="CommentReference"/>
        </w:rPr>
        <w:annotationRef/>
      </w:r>
      <w:r>
        <w:t>Is this the right term? Or should it simply be ‘husbandry’ or ‘ease of husbandry’ or something like that</w:t>
      </w:r>
    </w:p>
  </w:comment>
  <w:comment w:id="12" w:author="Joshua Madin" w:date="2020-10-15T11:59:00Z" w:initials="JM">
    <w:p w14:paraId="31EABD70" w14:textId="5435485A" w:rsidR="00663CAB" w:rsidRDefault="00663CAB">
      <w:pPr>
        <w:pStyle w:val="CommentText"/>
      </w:pPr>
      <w:r>
        <w:rPr>
          <w:rStyle w:val="CommentReference"/>
        </w:rPr>
        <w:annotationRef/>
      </w:r>
      <w:r>
        <w:t>Not sure!</w:t>
      </w:r>
    </w:p>
  </w:comment>
  <w:comment w:id="13" w:author="Cynthia Riginos" w:date="2020-10-19T15:49:00Z" w:initials="CR">
    <w:p w14:paraId="7D028D3D" w14:textId="729AAEC8" w:rsidR="0067344B" w:rsidRDefault="0067344B">
      <w:pPr>
        <w:pStyle w:val="CommentText"/>
      </w:pPr>
      <w:r>
        <w:rPr>
          <w:rStyle w:val="CommentReference"/>
        </w:rPr>
        <w:annotationRef/>
      </w:r>
      <w:r>
        <w:t>Maybe – likelihood of successful restoration given that…..</w:t>
      </w:r>
    </w:p>
  </w:comment>
  <w:comment w:id="14" w:author="David Suggett" w:date="2020-10-20T12:11:00Z" w:initials="DS">
    <w:p w14:paraId="0D1FF0DD" w14:textId="262DD4DE" w:rsidR="00B46DD5" w:rsidRDefault="00B46DD5">
      <w:pPr>
        <w:pStyle w:val="CommentText"/>
      </w:pPr>
      <w:r>
        <w:rPr>
          <w:rStyle w:val="CommentReference"/>
        </w:rPr>
        <w:annotationRef/>
      </w:r>
      <w:r w:rsidR="00866C29">
        <w:t>Probably best to just stick to ease of husbandry – the next line may want to expand a bit with some examples of on-the-ground practicality (so that it differs form ease of husbandry)</w:t>
      </w:r>
    </w:p>
  </w:comment>
  <w:comment w:id="15" w:author="Doropoulos, Christopher (O&amp;A, St. Lucia)" w:date="2020-10-25T10:48:00Z" w:initials="dor078">
    <w:p w14:paraId="3790ED8D" w14:textId="77777777" w:rsidR="0091221D" w:rsidRDefault="0091221D">
      <w:pPr>
        <w:pStyle w:val="CommentText"/>
      </w:pPr>
      <w:r>
        <w:rPr>
          <w:rStyle w:val="CommentReference"/>
        </w:rPr>
        <w:annotationRef/>
      </w:r>
      <w:r>
        <w:t>Agree. Stick with ‘husbandry’</w:t>
      </w:r>
    </w:p>
    <w:p w14:paraId="0C6EE845" w14:textId="77777777" w:rsidR="005C7DF8" w:rsidRDefault="005C7DF8">
      <w:pPr>
        <w:pStyle w:val="CommentText"/>
      </w:pPr>
    </w:p>
    <w:p w14:paraId="1727591E" w14:textId="411FA727" w:rsidR="005C7DF8" w:rsidRDefault="005C7DF8">
      <w:pPr>
        <w:pStyle w:val="CommentText"/>
      </w:pPr>
      <w:r>
        <w:t xml:space="preserve">“Finally, </w:t>
      </w:r>
      <w:r w:rsidR="005760C1">
        <w:t xml:space="preserve">ease of </w:t>
      </w:r>
      <w:r>
        <w:t>species husbandry is considered, given that…””</w:t>
      </w:r>
    </w:p>
  </w:comment>
  <w:comment w:id="9" w:author="Doropoulos, Christopher (O&amp;A, St. Lucia)" w:date="2020-10-25T12:54:00Z" w:initials="dor078">
    <w:p w14:paraId="0EAF5FA1" w14:textId="6E1B9528" w:rsidR="005760C1" w:rsidRDefault="005760C1">
      <w:pPr>
        <w:pStyle w:val="CommentText"/>
      </w:pPr>
      <w:r>
        <w:rPr>
          <w:rStyle w:val="CommentReference"/>
        </w:rPr>
        <w:annotationRef/>
      </w:r>
      <w:r>
        <w:t>Coming back to this now after reading the MS. This is not what ‘restorability’ did analytically in its current approach (i.e., only growth form). So need to consolidate depending on how moves forward…..</w:t>
      </w:r>
    </w:p>
  </w:comment>
  <w:comment w:id="24" w:author="Madeleine van Oppen" w:date="2020-10-14T08:41:00Z" w:initials="MvO">
    <w:p w14:paraId="55F2BFE9" w14:textId="055DA190" w:rsidR="008630F5" w:rsidRDefault="008630F5">
      <w:pPr>
        <w:pStyle w:val="CommentText"/>
      </w:pPr>
      <w:r>
        <w:rPr>
          <w:rStyle w:val="CommentReference"/>
        </w:rPr>
        <w:annotationRef/>
      </w:r>
      <w:r>
        <w:t>I am happy to write some of the Intro, but need some clarification/agreement in response to some of my comments before I can do this effectively</w:t>
      </w:r>
    </w:p>
  </w:comment>
  <w:comment w:id="25" w:author="Joshua Madin" w:date="2020-10-15T11:59:00Z" w:initials="JM">
    <w:p w14:paraId="668F0487" w14:textId="528FACC0" w:rsidR="00396483" w:rsidRDefault="00396483">
      <w:pPr>
        <w:pStyle w:val="CommentText"/>
      </w:pPr>
      <w:r>
        <w:rPr>
          <w:rStyle w:val="CommentReference"/>
        </w:rPr>
        <w:annotationRef/>
      </w:r>
      <w:r>
        <w:t xml:space="preserve">Thank you! Hopefully all queries are dealt with or answered. I think the difference between protection and restoration lies in the last step of the 3-part process. </w:t>
      </w:r>
    </w:p>
  </w:comment>
  <w:comment w:id="31" w:author="Doropoulos, Christopher (O&amp;A, St. Lucia)" w:date="2020-10-25T10:52:00Z" w:initials="dor078">
    <w:p w14:paraId="1800BE45" w14:textId="77C706FF" w:rsidR="00581369" w:rsidRDefault="00581369">
      <w:pPr>
        <w:pStyle w:val="CommentText"/>
      </w:pPr>
      <w:r>
        <w:rPr>
          <w:rStyle w:val="CommentReference"/>
        </w:rPr>
        <w:annotationRef/>
      </w:r>
      <w:r>
        <w:t>Interventions direct or indirect</w:t>
      </w:r>
    </w:p>
    <w:p w14:paraId="2C9D6744" w14:textId="77777777" w:rsidR="00211B73" w:rsidRDefault="00211B73">
      <w:pPr>
        <w:pStyle w:val="CommentText"/>
      </w:pPr>
    </w:p>
    <w:p w14:paraId="0846D021" w14:textId="7A057BC3" w:rsidR="00211B73" w:rsidRDefault="00211B73">
      <w:pPr>
        <w:pStyle w:val="CommentText"/>
      </w:pPr>
      <w:r>
        <w:t xml:space="preserve">- direct propagation </w:t>
      </w:r>
      <w:r w:rsidR="000931C4">
        <w:t xml:space="preserve">and dispersal </w:t>
      </w:r>
      <w:r>
        <w:t>of habitat builders</w:t>
      </w:r>
      <w:r w:rsidR="00CE00DC">
        <w:t xml:space="preserve"> through seeds </w:t>
      </w:r>
      <w:r w:rsidR="000931C4">
        <w:t xml:space="preserve">(e.g. seagrass Virginia) </w:t>
      </w:r>
      <w:r w:rsidR="00CE00DC">
        <w:t>or propagules</w:t>
      </w:r>
      <w:r w:rsidR="000931C4">
        <w:t xml:space="preserve"> (e.g. </w:t>
      </w:r>
      <w:r w:rsidR="00291307">
        <w:t>oyster</w:t>
      </w:r>
      <w:r w:rsidR="00921924">
        <w:t>s South Australia</w:t>
      </w:r>
      <w:r w:rsidR="000931C4">
        <w:t>)</w:t>
      </w:r>
    </w:p>
    <w:p w14:paraId="033889B8" w14:textId="77777777" w:rsidR="000E7F9B" w:rsidRDefault="000E7F9B">
      <w:pPr>
        <w:pStyle w:val="CommentText"/>
      </w:pPr>
    </w:p>
    <w:p w14:paraId="0FFB1955" w14:textId="13F7BC77" w:rsidR="00211B73" w:rsidRDefault="00211B73">
      <w:pPr>
        <w:pStyle w:val="CommentText"/>
      </w:pPr>
      <w:r>
        <w:t xml:space="preserve">- </w:t>
      </w:r>
      <w:r w:rsidR="00095788">
        <w:t xml:space="preserve">return of </w:t>
      </w:r>
      <w:r w:rsidR="000E7F9B">
        <w:t>hydrological regime</w:t>
      </w:r>
      <w:r w:rsidR="00CD1566">
        <w:t xml:space="preserve"> for Spartina return</w:t>
      </w:r>
      <w:r w:rsidR="000A2AC3">
        <w:t xml:space="preserve"> (e.g. </w:t>
      </w:r>
      <w:r w:rsidR="00B33A33">
        <w:t>saltmarsh restoration</w:t>
      </w:r>
      <w:r w:rsidR="001F1622">
        <w:t xml:space="preserve"> </w:t>
      </w:r>
      <w:r w:rsidR="006B160B">
        <w:t>Delaware</w:t>
      </w:r>
      <w:r w:rsidR="001F1622">
        <w:t>)</w:t>
      </w:r>
      <w:r w:rsidR="00CD1566">
        <w:t xml:space="preserve"> </w:t>
      </w:r>
    </w:p>
  </w:comment>
  <w:comment w:id="33" w:author="David Suggett" w:date="2020-10-20T12:20:00Z" w:initials="DS">
    <w:p w14:paraId="7270FC43" w14:textId="11850D60" w:rsidR="00866C29" w:rsidRDefault="00866C29">
      <w:pPr>
        <w:pStyle w:val="CommentText"/>
      </w:pPr>
      <w:r>
        <w:rPr>
          <w:rStyle w:val="CommentReference"/>
        </w:rPr>
        <w:annotationRef/>
      </w:r>
      <w:r>
        <w:t xml:space="preserve">Maybe a couple from </w:t>
      </w:r>
    </w:p>
  </w:comment>
  <w:comment w:id="34" w:author="Peter J Mumby" w:date="2020-10-25T15:25:00Z" w:initials="PJM">
    <w:p w14:paraId="06B17F42" w14:textId="626BA8FE" w:rsidR="00BF0B39" w:rsidRDefault="00BF0B39">
      <w:pPr>
        <w:pStyle w:val="CommentText"/>
      </w:pPr>
      <w:r>
        <w:rPr>
          <w:rStyle w:val="CommentReference"/>
        </w:rPr>
        <w:annotationRef/>
      </w:r>
    </w:p>
  </w:comment>
  <w:comment w:id="32" w:author="David Suggett" w:date="2020-10-20T12:25:00Z" w:initials="DS">
    <w:p w14:paraId="73684644" w14:textId="1E6FEBCE" w:rsidR="00866C29" w:rsidRDefault="00866C29">
      <w:pPr>
        <w:pStyle w:val="CommentText"/>
      </w:pPr>
      <w:r>
        <w:rPr>
          <w:rStyle w:val="CommentReference"/>
        </w:rPr>
        <w:annotationRef/>
      </w:r>
      <w:hyperlink r:id="rId1" w:history="1">
        <w:r w:rsidRPr="00702425">
          <w:rPr>
            <w:rStyle w:val="Hyperlink"/>
          </w:rPr>
          <w:t>https://advances.sciencemag.org/content/6/41/eabc6434</w:t>
        </w:r>
      </w:hyperlink>
      <w:r>
        <w:t xml:space="preserve"> for seagrass</w:t>
      </w:r>
      <w:r w:rsidR="00C90477">
        <w:t xml:space="preserve">. Could also show plenty of terrestrial examples (Costa Rica), mangroves – one interesting reef one (although plenty for Caribbean) could be use of reef Stars on bombed reefs in Indonesia: </w:t>
      </w:r>
      <w:r w:rsidR="00C90477" w:rsidRPr="00C90477">
        <w:t>https://onlinelibrary.wiley.com/doi/full/10.1111/rec.12866</w:t>
      </w:r>
      <w:r w:rsidR="00C90477">
        <w:t xml:space="preserve">  </w:t>
      </w:r>
    </w:p>
  </w:comment>
  <w:comment w:id="35" w:author="Kate Quigley" w:date="2020-10-11T11:42:00Z" w:initials="KQ">
    <w:p w14:paraId="21CDCBE3" w14:textId="54AE7DDE" w:rsidR="008630F5" w:rsidRDefault="008630F5">
      <w:r>
        <w:t>what we want to avoid</w:t>
      </w:r>
      <w:r>
        <w:annotationRef/>
      </w:r>
    </w:p>
  </w:comment>
  <w:comment w:id="29" w:author="Madeleine van Oppen" w:date="2020-10-14T08:40:00Z" w:initials="MvO">
    <w:p w14:paraId="4D8EFBDE" w14:textId="77777777" w:rsidR="008630F5" w:rsidRDefault="008630F5">
      <w:pPr>
        <w:pStyle w:val="CommentText"/>
      </w:pPr>
      <w:r>
        <w:rPr>
          <w:rStyle w:val="CommentReference"/>
        </w:rPr>
        <w:annotationRef/>
      </w:r>
      <w:r>
        <w:t>We need to distinguish between protection and restoration. For instance, restorability is not an issue for protection, but it is for restoration.</w:t>
      </w:r>
    </w:p>
    <w:p w14:paraId="7C104EBE" w14:textId="31EF8A07" w:rsidR="008630F5" w:rsidRDefault="008630F5">
      <w:pPr>
        <w:pStyle w:val="CommentText"/>
      </w:pPr>
      <w:r>
        <w:t xml:space="preserve"> I think this paper is about restoration, correct? </w:t>
      </w:r>
    </w:p>
    <w:p w14:paraId="71E88507" w14:textId="004BEEAF" w:rsidR="008630F5" w:rsidRDefault="008630F5">
      <w:pPr>
        <w:pStyle w:val="CommentText"/>
      </w:pPr>
    </w:p>
  </w:comment>
  <w:comment w:id="30" w:author="Joshua Madin" w:date="2020-10-15T13:08:00Z" w:initials="JM">
    <w:p w14:paraId="5ACCF140" w14:textId="0D16D0D3" w:rsidR="00382164" w:rsidRDefault="00382164">
      <w:pPr>
        <w:pStyle w:val="CommentText"/>
      </w:pPr>
      <w:r>
        <w:rPr>
          <w:rStyle w:val="CommentReference"/>
        </w:rPr>
        <w:annotationRef/>
      </w:r>
      <w:r>
        <w:t xml:space="preserve">I think they’re different levels of the process we outline. Protection would be the result of the first two steps, the third step for restoration.  I define below. </w:t>
      </w:r>
    </w:p>
  </w:comment>
  <w:comment w:id="36" w:author="Madeleine van Oppen" w:date="2020-10-14T08:42:00Z" w:initials="MvO">
    <w:p w14:paraId="247B3BAF" w14:textId="1F890CE3" w:rsidR="008630F5" w:rsidRDefault="008630F5">
      <w:pPr>
        <w:pStyle w:val="CommentText"/>
      </w:pPr>
      <w:r>
        <w:rPr>
          <w:rStyle w:val="CommentReference"/>
        </w:rPr>
        <w:annotationRef/>
      </w:r>
      <w:r>
        <w:t>As per David Bellwood recent publications and the Wolfe et al paper. There will be examples from the terrestrial environment too I suspect?</w:t>
      </w:r>
    </w:p>
  </w:comment>
  <w:comment w:id="37" w:author="David Suggett" w:date="2020-10-20T12:17:00Z" w:initials="DS">
    <w:p w14:paraId="583BA4F3" w14:textId="07670C8C" w:rsidR="00866C29" w:rsidRDefault="00866C29">
      <w:pPr>
        <w:pStyle w:val="CommentText"/>
      </w:pPr>
      <w:r>
        <w:rPr>
          <w:rStyle w:val="CommentReference"/>
        </w:rPr>
        <w:annotationRef/>
      </w:r>
      <w:r w:rsidRPr="00866C29">
        <w:t>https://www.nature.com/articles/s41586-020-2784-9</w:t>
      </w:r>
    </w:p>
  </w:comment>
  <w:comment w:id="39" w:author="Doropoulos, Christopher (O&amp;A, St. Lucia)" w:date="2020-10-25T11:09:00Z" w:initials="dor078">
    <w:p w14:paraId="4AB4EF88" w14:textId="0322A38D" w:rsidR="000C5874" w:rsidRDefault="000C5874">
      <w:pPr>
        <w:pStyle w:val="CommentText"/>
      </w:pPr>
      <w:r>
        <w:rPr>
          <w:rStyle w:val="CommentReference"/>
        </w:rPr>
        <w:annotationRef/>
      </w:r>
      <w:r w:rsidRPr="000C5874">
        <w:t>https://conbio.onlinelibrary.wiley.com/doi/abs/10.1111/cobi.12391</w:t>
      </w:r>
    </w:p>
  </w:comment>
  <w:comment w:id="41" w:author="Peter J Mumby" w:date="2020-10-25T15:28:00Z" w:initials="PJM">
    <w:p w14:paraId="2D7DD5A0" w14:textId="60C456C7" w:rsidR="00BF0B39" w:rsidRDefault="00BF0B39">
      <w:pPr>
        <w:pStyle w:val="CommentText"/>
      </w:pPr>
      <w:r>
        <w:rPr>
          <w:rStyle w:val="CommentReference"/>
        </w:rPr>
        <w:annotationRef/>
      </w:r>
      <w:r>
        <w:rPr>
          <w:rFonts w:ascii="Segoe UI" w:hAnsi="Segoe UI" w:cs="Segoe UI"/>
          <w:sz w:val="18"/>
          <w:szCs w:val="18"/>
          <w:lang w:val="en-GB"/>
        </w:rPr>
        <w:t xml:space="preserve">Aronson, R. B., and W. F. Precht. 2001. White-band disease and the changing face of Caribbean coral reefs. Hydrobiologia </w:t>
      </w:r>
      <w:r>
        <w:rPr>
          <w:rFonts w:ascii="Segoe UI" w:hAnsi="Segoe UI" w:cs="Segoe UI"/>
          <w:b/>
          <w:bCs/>
          <w:sz w:val="18"/>
          <w:szCs w:val="18"/>
          <w:lang w:val="en-GB"/>
        </w:rPr>
        <w:t>460</w:t>
      </w:r>
      <w:r>
        <w:rPr>
          <w:rFonts w:ascii="Segoe UI" w:hAnsi="Segoe UI" w:cs="Segoe UI"/>
          <w:sz w:val="18"/>
          <w:szCs w:val="18"/>
          <w:lang w:val="en-GB"/>
        </w:rPr>
        <w:t>:25-38.</w:t>
      </w:r>
    </w:p>
  </w:comment>
  <w:comment w:id="43" w:author="Doropoulos, Christopher (O&amp;A, St. Lucia)" w:date="2020-10-25T11:16:00Z" w:initials="dor078">
    <w:p w14:paraId="4C1D2A93" w14:textId="77777777" w:rsidR="00D84EF7" w:rsidRDefault="00D84EF7">
      <w:pPr>
        <w:pStyle w:val="CommentText"/>
      </w:pPr>
      <w:r>
        <w:rPr>
          <w:rStyle w:val="CommentReference"/>
        </w:rPr>
        <w:annotationRef/>
      </w:r>
      <w:hyperlink r:id="rId2" w:history="1">
        <w:r w:rsidR="00E04994" w:rsidRPr="008420D6">
          <w:rPr>
            <w:rStyle w:val="Hyperlink"/>
          </w:rPr>
          <w:t>https://peerj.com/articles/2523/</w:t>
        </w:r>
      </w:hyperlink>
      <w:r w:rsidR="00E04994">
        <w:t xml:space="preserve"> </w:t>
      </w:r>
    </w:p>
    <w:p w14:paraId="5B60D6A5" w14:textId="77777777" w:rsidR="001726EB" w:rsidRDefault="001726EB">
      <w:pPr>
        <w:pStyle w:val="CommentText"/>
      </w:pPr>
    </w:p>
    <w:p w14:paraId="2A09FBFD" w14:textId="6A09A232" w:rsidR="001726EB" w:rsidRDefault="008439E4">
      <w:pPr>
        <w:pStyle w:val="CommentText"/>
      </w:pPr>
      <w:hyperlink r:id="rId3" w:history="1">
        <w:r w:rsidR="001726EB" w:rsidRPr="008420D6">
          <w:rPr>
            <w:rStyle w:val="Hyperlink"/>
          </w:rPr>
          <w:t>https://onlinelibrary.wiley.com/doi/10.1111/rec.12939</w:t>
        </w:r>
      </w:hyperlink>
      <w:r w:rsidR="001726EB">
        <w:t xml:space="preserve"> </w:t>
      </w:r>
    </w:p>
  </w:comment>
  <w:comment w:id="44" w:author="David Suggett" w:date="2020-10-20T12:20:00Z" w:initials="DS">
    <w:p w14:paraId="3BA9AAF0" w14:textId="11C7B56B" w:rsidR="00866C29" w:rsidRDefault="00866C29">
      <w:pPr>
        <w:pStyle w:val="CommentText"/>
      </w:pPr>
      <w:r>
        <w:rPr>
          <w:rStyle w:val="CommentReference"/>
        </w:rPr>
        <w:annotationRef/>
      </w:r>
      <w:hyperlink r:id="rId4" w:history="1">
        <w:r w:rsidRPr="00702425">
          <w:rPr>
            <w:rStyle w:val="Hyperlink"/>
          </w:rPr>
          <w:t>https://www.pnas.org/content/114/45/11986</w:t>
        </w:r>
      </w:hyperlink>
    </w:p>
    <w:p w14:paraId="74D197A4" w14:textId="01FE3DFD" w:rsidR="00866C29" w:rsidRDefault="008439E4">
      <w:pPr>
        <w:pStyle w:val="CommentText"/>
      </w:pPr>
      <w:hyperlink r:id="rId5" w:history="1">
        <w:r w:rsidR="00866C29" w:rsidRPr="00702425">
          <w:rPr>
            <w:rStyle w:val="Hyperlink"/>
          </w:rPr>
          <w:t>https://www.iucn.org/sites/dev/files/content/documents/2018/lamb-2018-restoration_ecology.pdf</w:t>
        </w:r>
      </w:hyperlink>
    </w:p>
    <w:p w14:paraId="5FA377EC" w14:textId="6F5D995E" w:rsidR="00866C29" w:rsidRDefault="00866C29">
      <w:pPr>
        <w:pStyle w:val="CommentText"/>
      </w:pPr>
    </w:p>
  </w:comment>
  <w:comment w:id="45" w:author="Doropoulos, Christopher (O&amp;A, St. Lucia)" w:date="2020-10-25T11:12:00Z" w:initials="dor078">
    <w:p w14:paraId="729B7637" w14:textId="546556F7" w:rsidR="00977CC3" w:rsidRDefault="00977CC3">
      <w:pPr>
        <w:pStyle w:val="CommentText"/>
      </w:pPr>
      <w:r>
        <w:rPr>
          <w:rStyle w:val="CommentReference"/>
        </w:rPr>
        <w:annotationRef/>
      </w:r>
      <w:hyperlink r:id="rId6" w:history="1">
        <w:r w:rsidRPr="008420D6">
          <w:rPr>
            <w:rStyle w:val="Hyperlink"/>
          </w:rPr>
          <w:t>https://www.sciencedirect.com/science/article/abs/pii/S0169534703003197</w:t>
        </w:r>
      </w:hyperlink>
      <w:r>
        <w:t xml:space="preserve"> </w:t>
      </w:r>
    </w:p>
  </w:comment>
  <w:comment w:id="47" w:author="Peter J Mumby" w:date="2020-10-25T15:34:00Z" w:initials="PJM">
    <w:p w14:paraId="2DD20985" w14:textId="70795B70" w:rsidR="00BF0B39" w:rsidRDefault="00BF0B39">
      <w:pPr>
        <w:pStyle w:val="CommentText"/>
      </w:pPr>
      <w:r>
        <w:rPr>
          <w:rStyle w:val="CommentReference"/>
        </w:rPr>
        <w:annotationRef/>
      </w:r>
      <w:r>
        <w:rPr>
          <w:rFonts w:ascii="Segoe UI" w:hAnsi="Segoe UI" w:cs="Segoe UI"/>
          <w:sz w:val="18"/>
          <w:szCs w:val="18"/>
          <w:lang w:val="en-GB"/>
        </w:rPr>
        <w:t xml:space="preserve">Rogers, A., A. R. Harborne, C. J. Brown, Y. M. Bozec, C. Castro, I. Chollett, K. Hock, C. A. Knowland, A. Marshell, J. C. Ortiz, T. Razak, G. Roff, J. Samper-Villarreal, M. I. Saunders, N. H. Wolff, and P. J. Mumby. 2015. Anticipative management for coral reef ecosystem services in the 21st century. Glob Chang Biol </w:t>
      </w:r>
      <w:r>
        <w:rPr>
          <w:rFonts w:ascii="Segoe UI" w:hAnsi="Segoe UI" w:cs="Segoe UI"/>
          <w:b/>
          <w:bCs/>
          <w:sz w:val="18"/>
          <w:szCs w:val="18"/>
          <w:lang w:val="en-GB"/>
        </w:rPr>
        <w:t>21</w:t>
      </w:r>
      <w:r>
        <w:rPr>
          <w:rFonts w:ascii="Segoe UI" w:hAnsi="Segoe UI" w:cs="Segoe UI"/>
          <w:sz w:val="18"/>
          <w:szCs w:val="18"/>
          <w:lang w:val="en-GB"/>
        </w:rPr>
        <w:t>:504-514.</w:t>
      </w:r>
    </w:p>
  </w:comment>
  <w:comment w:id="48" w:author="Doropoulos, Christopher (O&amp;A, St. Lucia)" w:date="2020-10-25T11:24:00Z" w:initials="dor078">
    <w:p w14:paraId="2BCF2B11" w14:textId="530AEB4A" w:rsidR="00850200" w:rsidRDefault="00850200">
      <w:pPr>
        <w:pStyle w:val="CommentText"/>
      </w:pPr>
      <w:r>
        <w:rPr>
          <w:rStyle w:val="CommentReference"/>
        </w:rPr>
        <w:annotationRef/>
      </w:r>
      <w:hyperlink r:id="rId7" w:history="1">
        <w:r w:rsidRPr="008420D6">
          <w:rPr>
            <w:rStyle w:val="Hyperlink"/>
          </w:rPr>
          <w:t>https://onlinelibrary.wiley.com/doi/10.1111/gcb.15359</w:t>
        </w:r>
      </w:hyperlink>
      <w:r>
        <w:t xml:space="preserve"> </w:t>
      </w:r>
    </w:p>
  </w:comment>
  <w:comment w:id="49" w:author="Peter J Mumby" w:date="2020-10-25T15:35:00Z" w:initials="PJM">
    <w:p w14:paraId="1CA4665D" w14:textId="0D677D7B" w:rsidR="002C3022" w:rsidRDefault="002C3022">
      <w:pPr>
        <w:pStyle w:val="CommentText"/>
      </w:pPr>
      <w:r>
        <w:rPr>
          <w:rStyle w:val="CommentReference"/>
        </w:rPr>
        <w:annotationRef/>
      </w:r>
      <w:r>
        <w:t>I’m wondering whether we should pose this as a dichotomy</w:t>
      </w:r>
      <w:r w:rsidR="00B05310">
        <w:t xml:space="preserve"> – essentially at its simplest to focus on ensuring survival of more resilient species vs helping more vulnerable but then pointing out that it’s more complex than this and leading to a clear statement of the key issues. Intrinsic importance of biodiversity (argues to be inclusive but may waste resources), focus on future ecosystem function (well known tension with biodiversity value), and the feasibility of achieving outcomes at affordable cost especially when trying to balance multiple objectives. We could apply MCDA to this problem</w:t>
      </w:r>
    </w:p>
  </w:comment>
  <w:comment w:id="54" w:author="Microsoft Office User" w:date="2020-10-28T14:25:00Z" w:initials="Office">
    <w:p w14:paraId="18B388F8" w14:textId="77777777" w:rsidR="00065317" w:rsidRDefault="00065317" w:rsidP="00065317">
      <w:pPr>
        <w:pStyle w:val="CommentText"/>
      </w:pPr>
      <w:r>
        <w:rPr>
          <w:rStyle w:val="CommentReference"/>
        </w:rPr>
        <w:annotationRef/>
      </w:r>
      <w:r>
        <w:t xml:space="preserve">Feels to me (Zoe) like we need this sort of intro where we justify the need to protect ‘diversity’ because of its role in maintaining ecosystem functioning. Then raise the point that we can’t protect or restore everything and that a triage approach is necessary. </w:t>
      </w:r>
    </w:p>
  </w:comment>
  <w:comment w:id="62" w:author="Microsoft Office User" w:date="2020-10-28T14:46:00Z" w:initials="Office">
    <w:p w14:paraId="49032D45" w14:textId="2F882794" w:rsidR="00BC7ADE" w:rsidRDefault="00BC7ADE">
      <w:pPr>
        <w:pStyle w:val="CommentText"/>
      </w:pPr>
      <w:r>
        <w:rPr>
          <w:rStyle w:val="CommentReference"/>
        </w:rPr>
        <w:annotationRef/>
      </w:r>
      <w:r w:rsidRPr="00BC7ADE">
        <w:t>https://www.pnas.org/content/115/12/3084.short</w:t>
      </w:r>
    </w:p>
  </w:comment>
  <w:comment w:id="69" w:author="Tom Bridge" w:date="2020-12-16T11:18:00Z" w:initials="TB">
    <w:p w14:paraId="17BC72DB" w14:textId="26EF8AC6" w:rsidR="00140771" w:rsidRDefault="00140771">
      <w:pPr>
        <w:pStyle w:val="CommentText"/>
      </w:pPr>
      <w:r>
        <w:rPr>
          <w:rStyle w:val="CommentReference"/>
        </w:rPr>
        <w:annotationRef/>
      </w:r>
      <w:r>
        <w:t xml:space="preserve">Important to discuss that we still don’t seem to know exactly which functions we want preserve or why (i.e. Bellwood et al. 2019). This question needs to be answered prior to species selection but hopefully this framework </w:t>
      </w:r>
      <w:r w:rsidR="00A21900">
        <w:t>enables that</w:t>
      </w:r>
      <w:r>
        <w:t>.</w:t>
      </w:r>
    </w:p>
  </w:comment>
  <w:comment w:id="73" w:author="Cynthia Riginos" w:date="2020-10-19T16:07:00Z" w:initials="CR">
    <w:p w14:paraId="2889800C" w14:textId="2C45C682" w:rsidR="006414E0" w:rsidRDefault="006414E0">
      <w:pPr>
        <w:pStyle w:val="CommentText"/>
      </w:pPr>
      <w:r>
        <w:rPr>
          <w:rStyle w:val="CommentReference"/>
        </w:rPr>
        <w:annotationRef/>
      </w:r>
      <w:r>
        <w:t>It strikes me that most of these attributes falling within the first set (and possibly the restorability criterion too?) describe weedy species – the sorts that would be candidates for being invasive, for example. Maybe this is a point worth discussing explicitly</w:t>
      </w:r>
      <w:r w:rsidR="00437F7A">
        <w:t xml:space="preserve"> and highlighting the second set of criteria should ameliorate these biases? </w:t>
      </w:r>
    </w:p>
  </w:comment>
  <w:comment w:id="74" w:author="Doropoulos, Christopher (O&amp;A, St. Lucia)" w:date="2020-10-25T11:30:00Z" w:initials="dor078">
    <w:p w14:paraId="3A1803B6" w14:textId="1A8E6EE6" w:rsidR="007D573F" w:rsidRDefault="00527E86">
      <w:pPr>
        <w:pStyle w:val="CommentText"/>
      </w:pPr>
      <w:r>
        <w:rPr>
          <w:rStyle w:val="CommentReference"/>
        </w:rPr>
        <w:annotationRef/>
      </w:r>
      <w:r>
        <w:t>There’s a lot going on in this sentence</w:t>
      </w:r>
      <w:r w:rsidR="00C6377C">
        <w:t xml:space="preserve"> and they don’t always go hand in hand</w:t>
      </w:r>
      <w:r>
        <w:t xml:space="preserve">. Perhaps needs to be split into more discrete </w:t>
      </w:r>
      <w:r w:rsidR="007D573F">
        <w:t xml:space="preserve">points. </w:t>
      </w:r>
    </w:p>
    <w:p w14:paraId="2C7AB60F" w14:textId="77777777" w:rsidR="007D573F" w:rsidRDefault="007D573F">
      <w:pPr>
        <w:pStyle w:val="CommentText"/>
      </w:pPr>
    </w:p>
    <w:p w14:paraId="37417E4C" w14:textId="6C5A68B4" w:rsidR="00527E86" w:rsidRDefault="007D573F">
      <w:pPr>
        <w:pStyle w:val="CommentText"/>
      </w:pPr>
      <w:r>
        <w:t>First – avoid and examples</w:t>
      </w:r>
    </w:p>
    <w:p w14:paraId="217D2F3A" w14:textId="6F951874" w:rsidR="007D573F" w:rsidRDefault="007D573F">
      <w:pPr>
        <w:pStyle w:val="CommentText"/>
      </w:pPr>
      <w:r>
        <w:t xml:space="preserve">Second </w:t>
      </w:r>
      <w:r w:rsidR="0085502D">
        <w:t>–</w:t>
      </w:r>
      <w:r>
        <w:t xml:space="preserve"> </w:t>
      </w:r>
      <w:r w:rsidR="0085502D">
        <w:t>resist and examples</w:t>
      </w:r>
    </w:p>
    <w:p w14:paraId="45D81F10" w14:textId="199E57E5" w:rsidR="0085502D" w:rsidRDefault="0085502D">
      <w:pPr>
        <w:pStyle w:val="CommentText"/>
      </w:pPr>
      <w:r>
        <w:t xml:space="preserve">Third – recover and examples (although covered two sentences later) </w:t>
      </w:r>
    </w:p>
    <w:p w14:paraId="1938B23D" w14:textId="7F775ECF" w:rsidR="007D573F" w:rsidRDefault="007D573F">
      <w:pPr>
        <w:pStyle w:val="CommentText"/>
      </w:pPr>
    </w:p>
  </w:comment>
  <w:comment w:id="75" w:author="Tom Bridge" w:date="2020-12-16T11:22:00Z" w:initials="TB">
    <w:p w14:paraId="5B674EC9" w14:textId="1A154403" w:rsidR="00A21900" w:rsidRDefault="00A21900">
      <w:pPr>
        <w:pStyle w:val="CommentText"/>
      </w:pPr>
      <w:r>
        <w:rPr>
          <w:rStyle w:val="CommentReference"/>
        </w:rPr>
        <w:annotationRef/>
      </w:r>
      <w:r>
        <w:t xml:space="preserve">Not necessarily if we’re talking about the population on a reef – they’re just less likely to go globally extinct. </w:t>
      </w:r>
    </w:p>
  </w:comment>
  <w:comment w:id="76" w:author="Peter J Mumby" w:date="2020-10-25T15:43:00Z" w:initials="PJM">
    <w:p w14:paraId="6B17EAFF" w14:textId="44DB6253" w:rsidR="00BE60FF" w:rsidRDefault="00BE60FF">
      <w:pPr>
        <w:pStyle w:val="CommentText"/>
      </w:pPr>
      <w:r>
        <w:rPr>
          <w:rStyle w:val="CommentReference"/>
        </w:rPr>
        <w:annotationRef/>
      </w:r>
      <w:r>
        <w:t>Not necessarily! Remember Diadema antillarum in the Caribbean which still hasn’t made a functional come back after nearly 40 years</w:t>
      </w:r>
    </w:p>
  </w:comment>
  <w:comment w:id="78" w:author="Doropoulos, Christopher (O&amp;A, St. Lucia)" w:date="2020-10-25T11:28:00Z" w:initials="dor078">
    <w:p w14:paraId="5840150A" w14:textId="7B85F01E" w:rsidR="009F6442" w:rsidRDefault="009F6442">
      <w:pPr>
        <w:pStyle w:val="CommentText"/>
      </w:pPr>
      <w:r>
        <w:rPr>
          <w:rStyle w:val="CommentReference"/>
        </w:rPr>
        <w:annotationRef/>
      </w:r>
      <w:r w:rsidR="003C2ABE" w:rsidRPr="003C2ABE">
        <w:t>https://esajournals.onlinelibrary.wiley.com/doi/abs/10.1890/03-4017</w:t>
      </w:r>
    </w:p>
  </w:comment>
  <w:comment w:id="77" w:author="Tom Bridge" w:date="2020-12-16T11:23:00Z" w:initials="TB">
    <w:p w14:paraId="50E1EDE6" w14:textId="437499B1" w:rsidR="00A21900" w:rsidRDefault="00A21900">
      <w:pPr>
        <w:pStyle w:val="CommentText"/>
      </w:pPr>
      <w:r>
        <w:rPr>
          <w:rStyle w:val="CommentReference"/>
        </w:rPr>
        <w:annotationRef/>
      </w:r>
      <w:r>
        <w:t xml:space="preserve">There seems to be some questions over the generality of all of these statements. Perhaps they could be framed more as hypotheses that need to be consifered in a context-dependent manner? Surely traits can help with this – Seriatopora for example seems to have gone locally extinct in various places following severe bleaching but is (supposedly) widespread, but this is probably due to its reproductive traits. </w:t>
      </w:r>
    </w:p>
  </w:comment>
  <w:comment w:id="82" w:author="Peter J Mumby" w:date="2020-10-25T15:45:00Z" w:initials="PJM">
    <w:p w14:paraId="2AD702DD" w14:textId="2867E569" w:rsidR="004E7C4A" w:rsidRDefault="004E7C4A">
      <w:pPr>
        <w:pStyle w:val="CommentText"/>
      </w:pPr>
      <w:r>
        <w:rPr>
          <w:rStyle w:val="CommentReference"/>
        </w:rPr>
        <w:annotationRef/>
      </w:r>
      <w:r>
        <w:t xml:space="preserve">We’ve done some work on this regarding novel ecosystems and disease impacts on coral communities where the ‘winners’ are shortlived with high population turnover and therefore more disease resistant – but at a significant cost to ecosystem function </w:t>
      </w:r>
      <w:r>
        <w:rPr>
          <w:rFonts w:ascii="Segoe UI" w:hAnsi="Segoe UI" w:cs="Segoe UI"/>
          <w:sz w:val="18"/>
          <w:szCs w:val="18"/>
          <w:lang w:val="en-GB"/>
        </w:rPr>
        <w:t xml:space="preserve">Yakob, L., and P. J. Mumby. 2011. Climate change induces demographic resistance to disease in novel coral assemblages. Proceedings of the National Academy of Sciences of the United States of America </w:t>
      </w:r>
      <w:r>
        <w:rPr>
          <w:rFonts w:ascii="Segoe UI" w:hAnsi="Segoe UI" w:cs="Segoe UI"/>
          <w:b/>
          <w:bCs/>
          <w:sz w:val="18"/>
          <w:szCs w:val="18"/>
          <w:lang w:val="en-GB"/>
        </w:rPr>
        <w:t>108</w:t>
      </w:r>
      <w:r>
        <w:rPr>
          <w:rFonts w:ascii="Segoe UI" w:hAnsi="Segoe UI" w:cs="Segoe UI"/>
          <w:sz w:val="18"/>
          <w:szCs w:val="18"/>
          <w:lang w:val="en-GB"/>
        </w:rPr>
        <w:t>:1967-1969.</w:t>
      </w:r>
    </w:p>
  </w:comment>
  <w:comment w:id="80" w:author="Kate Quigley" w:date="2020-10-11T11:54:00Z" w:initials="KQ">
    <w:p w14:paraId="7377C553" w14:textId="77777777" w:rsidR="008630F5" w:rsidRDefault="008630F5" w:rsidP="006D55BA">
      <w:r>
        <w:t>What would you like to say here? That adaptation happens faster in large pop sizes or with specific traits? I would look to sickleback examples for fast adatpation in the wild.</w:t>
      </w:r>
      <w:r>
        <w:annotationRef/>
      </w:r>
    </w:p>
  </w:comment>
  <w:comment w:id="81" w:author="Joshua Madin" w:date="2020-10-15T08:54:00Z" w:initials="JM">
    <w:p w14:paraId="205FF8C1" w14:textId="69D4FF68" w:rsidR="008630F5" w:rsidRDefault="008630F5">
      <w:pPr>
        <w:pStyle w:val="CommentText"/>
      </w:pPr>
      <w:r>
        <w:rPr>
          <w:rStyle w:val="CommentReference"/>
        </w:rPr>
        <w:annotationRef/>
      </w:r>
      <w:r>
        <w:t>Something like that would do. I was thinking Madelaine would probably know or examples from her work with Ruth and Hollie.</w:t>
      </w:r>
    </w:p>
  </w:comment>
  <w:comment w:id="79" w:author="Cynthia Riginos" w:date="2020-10-19T15:54:00Z" w:initials="CR">
    <w:p w14:paraId="09395CBF" w14:textId="3C42A060" w:rsidR="0067344B" w:rsidRDefault="0067344B">
      <w:pPr>
        <w:pStyle w:val="CommentText"/>
      </w:pPr>
      <w:r>
        <w:rPr>
          <w:rStyle w:val="CommentReference"/>
        </w:rPr>
        <w:annotationRef/>
      </w:r>
      <w:r>
        <w:t xml:space="preserve">I would point to species with high standing genetic variation and absences of </w:t>
      </w:r>
      <w:r w:rsidR="006414E0">
        <w:t>multivariate</w:t>
      </w:r>
      <w:r>
        <w:t xml:space="preserve"> genetic </w:t>
      </w:r>
      <w:r w:rsidR="006414E0">
        <w:t>constraints as being ideal  (which of course we don’t really know for any coral species!) -&gt; the classic examples are rainforest flies.  I can write 1+ sentences here if you wish.</w:t>
      </w:r>
    </w:p>
  </w:comment>
  <w:comment w:id="83" w:author="Cynthia Riginos" w:date="2020-10-19T15:59:00Z" w:initials="CR">
    <w:p w14:paraId="5086C9B9" w14:textId="67AC87D1" w:rsidR="006414E0" w:rsidRDefault="006414E0">
      <w:pPr>
        <w:pStyle w:val="CommentText"/>
      </w:pPr>
      <w:r>
        <w:rPr>
          <w:rStyle w:val="CommentReference"/>
        </w:rPr>
        <w:annotationRef/>
      </w:r>
      <w:r>
        <w:t>And phylogenetic variation too? (or maybe that comes out later)</w:t>
      </w:r>
    </w:p>
  </w:comment>
  <w:comment w:id="84" w:author="David Suggett" w:date="2020-10-20T12:33:00Z" w:initials="DS">
    <w:p w14:paraId="0D55700F" w14:textId="2D88B79C" w:rsidR="005617E2" w:rsidRDefault="005617E2">
      <w:pPr>
        <w:pStyle w:val="CommentText"/>
      </w:pPr>
      <w:r>
        <w:rPr>
          <w:rStyle w:val="CommentReference"/>
        </w:rPr>
        <w:annotationRef/>
      </w:r>
      <w:r>
        <w:t>Optimum</w:t>
      </w:r>
    </w:p>
  </w:comment>
  <w:comment w:id="85" w:author="Peter J Mumby" w:date="2020-10-25T15:47:00Z" w:initials="PJM">
    <w:p w14:paraId="701878A5" w14:textId="6A70B176" w:rsidR="004E7C4A" w:rsidRDefault="004E7C4A">
      <w:pPr>
        <w:pStyle w:val="CommentText"/>
      </w:pPr>
      <w:r>
        <w:rPr>
          <w:rStyle w:val="CommentReference"/>
        </w:rPr>
        <w:annotationRef/>
      </w:r>
      <w:r>
        <w:t>Not so much Sale’s argument</w:t>
      </w:r>
    </w:p>
  </w:comment>
  <w:comment w:id="86" w:author="David Suggett" w:date="2020-10-20T13:06:00Z" w:initials="DS">
    <w:p w14:paraId="318FEE7B" w14:textId="302A3A6F" w:rsidR="00172681" w:rsidRDefault="00172681" w:rsidP="00172681">
      <w:pPr>
        <w:pStyle w:val="CommentText"/>
      </w:pPr>
      <w:r>
        <w:rPr>
          <w:rStyle w:val="CommentReference"/>
        </w:rPr>
        <w:annotationRef/>
      </w:r>
      <w:r>
        <w:t>I’m assuming: Darling ES, Alvarez-Filip L, Oliver TA, McClanahan TR, Côté IM, Bellwood D</w:t>
      </w:r>
    </w:p>
    <w:p w14:paraId="2502259B" w14:textId="79BCA39F" w:rsidR="00172681" w:rsidRDefault="00172681" w:rsidP="00172681">
      <w:pPr>
        <w:pStyle w:val="CommentText"/>
      </w:pPr>
      <w:r>
        <w:t>(2012) Evaluating life-history strategies of reef corals from species traits. Ecology Letters 15:1378–1386</w:t>
      </w:r>
    </w:p>
  </w:comment>
  <w:comment w:id="87" w:author="Peter J Mumby" w:date="2020-10-25T15:47:00Z" w:initials="PJM">
    <w:p w14:paraId="69452EC2" w14:textId="64CD4C31" w:rsidR="004E7C4A" w:rsidRDefault="004E7C4A">
      <w:pPr>
        <w:pStyle w:val="CommentText"/>
      </w:pPr>
      <w:r>
        <w:rPr>
          <w:rStyle w:val="CommentReference"/>
        </w:rPr>
        <w:annotationRef/>
      </w:r>
      <w:r>
        <w:t>In fact many of these traits make them particularly vulnerable to climate change related impacts</w:t>
      </w:r>
    </w:p>
  </w:comment>
  <w:comment w:id="89" w:author="Cynthia Riginos" w:date="2020-10-19T16:00:00Z" w:initials="CR">
    <w:p w14:paraId="5BBE53F4" w14:textId="4AB62505" w:rsidR="006414E0" w:rsidRDefault="006414E0">
      <w:pPr>
        <w:pStyle w:val="CommentText"/>
      </w:pPr>
      <w:r>
        <w:rPr>
          <w:rStyle w:val="CommentReference"/>
        </w:rPr>
        <w:annotationRef/>
      </w:r>
      <w:r>
        <w:t xml:space="preserve">Will it for sure? Or generally speaking they are correlated? </w:t>
      </w:r>
    </w:p>
  </w:comment>
  <w:comment w:id="88" w:author="David Suggett" w:date="2020-10-20T12:43:00Z" w:initials="DS">
    <w:p w14:paraId="5890DF7B" w14:textId="08B92710" w:rsidR="00EC043B" w:rsidRDefault="00EC043B" w:rsidP="00EC043B">
      <w:pPr>
        <w:pStyle w:val="CommentText"/>
      </w:pPr>
      <w:r>
        <w:rPr>
          <w:rStyle w:val="CommentReference"/>
        </w:rPr>
        <w:annotationRef/>
      </w:r>
      <w:r>
        <w:t xml:space="preserve">How much do you want to go into more conservative r versus k stuff here? This has been considered as an agent driving coral species selection for propagating (e.g. Suggett et al. 2019 Restoraiton Ecolgy ; Montero-Serra et al (2018) Accounting for life-history strategies and timescales in marine restoration. Conservation Letters 11:1–9; ), but not really rigorously appraised in terms of the life history factors of relevance for restoration goals. </w:t>
      </w:r>
    </w:p>
    <w:p w14:paraId="7213182E" w14:textId="77777777" w:rsidR="00EC043B" w:rsidRDefault="00EC043B">
      <w:pPr>
        <w:pStyle w:val="CommentText"/>
      </w:pPr>
    </w:p>
    <w:p w14:paraId="122A8B71" w14:textId="195BCEA4" w:rsidR="00EC043B" w:rsidRDefault="00EC043B">
      <w:pPr>
        <w:pStyle w:val="CommentText"/>
      </w:pPr>
    </w:p>
  </w:comment>
  <w:comment w:id="90" w:author="Joshua Madin" w:date="2020-10-15T09:11:00Z" w:initials="JM">
    <w:p w14:paraId="618F2801" w14:textId="0ABCBFA9" w:rsidR="008630F5" w:rsidRDefault="008630F5">
      <w:pPr>
        <w:pStyle w:val="CommentText"/>
      </w:pPr>
      <w:r>
        <w:rPr>
          <w:rStyle w:val="CommentReference"/>
        </w:rPr>
        <w:annotationRef/>
      </w:r>
      <w:r>
        <w:t xml:space="preserve">I’ve addressed Madeleine’s point about protection here. This final “dimension” is when protection efforts might also include restoration. </w:t>
      </w:r>
    </w:p>
  </w:comment>
  <w:comment w:id="91" w:author="Doropoulos, Christopher (O&amp;A, St. Lucia)" w:date="2020-10-25T11:49:00Z" w:initials="dor078">
    <w:p w14:paraId="58AE7233" w14:textId="423DBDA8" w:rsidR="00C42EFD" w:rsidRDefault="003E3FFD">
      <w:pPr>
        <w:pStyle w:val="CommentText"/>
        <w:rPr>
          <w:rFonts w:ascii="AdvP3E76B0" w:hAnsi="AdvP3E76B0" w:cs="AdvP3E76B0"/>
          <w:sz w:val="18"/>
          <w:szCs w:val="18"/>
          <w:lang w:val="en-AU"/>
        </w:rPr>
      </w:pPr>
      <w:r>
        <w:rPr>
          <w:rStyle w:val="CommentReference"/>
        </w:rPr>
        <w:annotationRef/>
      </w:r>
      <w:r w:rsidR="00C42EFD">
        <w:rPr>
          <w:rFonts w:ascii="AdvP3E76B0" w:hAnsi="AdvP3E76B0" w:cs="AdvP3E76B0"/>
          <w:sz w:val="18"/>
          <w:szCs w:val="18"/>
          <w:lang w:val="en-AU"/>
        </w:rPr>
        <w:t>doi:10.1093/icesjms/fsaa022</w:t>
      </w:r>
    </w:p>
    <w:p w14:paraId="55A1A6E1" w14:textId="77777777" w:rsidR="00C42EFD" w:rsidRDefault="00C42EFD">
      <w:pPr>
        <w:pStyle w:val="CommentText"/>
      </w:pPr>
    </w:p>
    <w:p w14:paraId="2B7255C5" w14:textId="52711E91" w:rsidR="003E3FFD" w:rsidRDefault="00FB3935">
      <w:pPr>
        <w:pStyle w:val="CommentText"/>
      </w:pPr>
      <w:r w:rsidRPr="00FB3935">
        <w:t>https://www.int-res.com/abstracts/meps/v635/p203-232/</w:t>
      </w:r>
    </w:p>
  </w:comment>
  <w:comment w:id="95" w:author="Kate Quigley" w:date="2020-10-11T11:59:00Z" w:initials="KQ">
    <w:p w14:paraId="0014477F" w14:textId="7A4F5A0A" w:rsidR="008630F5" w:rsidRDefault="008630F5">
      <w:r>
        <w:t>mounding?</w:t>
      </w:r>
      <w:r>
        <w:annotationRef/>
      </w:r>
    </w:p>
  </w:comment>
  <w:comment w:id="96" w:author="Peter J Mumby" w:date="2020-10-25T15:49:00Z" w:initials="PJM">
    <w:p w14:paraId="635D4E07" w14:textId="20E4B569" w:rsidR="002269E6" w:rsidRDefault="002269E6">
      <w:pPr>
        <w:pStyle w:val="CommentText"/>
      </w:pPr>
      <w:r>
        <w:rPr>
          <w:rStyle w:val="CommentReference"/>
        </w:rPr>
        <w:annotationRef/>
      </w:r>
      <w:r>
        <w:t>I agree in principle but would also argue that species that are currently not easily ‘restorable’ might become a priority for research</w:t>
      </w:r>
    </w:p>
  </w:comment>
  <w:comment w:id="92" w:author="Madeleine van Oppen" w:date="2020-10-14T08:53:00Z" w:initials="MvO">
    <w:p w14:paraId="4CC32E4A" w14:textId="2C0BB999" w:rsidR="008630F5" w:rsidRDefault="008630F5">
      <w:pPr>
        <w:pStyle w:val="CommentText"/>
      </w:pPr>
      <w:r>
        <w:rPr>
          <w:rStyle w:val="CommentReference"/>
        </w:rPr>
        <w:annotationRef/>
      </w:r>
      <w:r>
        <w:t>I don’t think this is a good example because it is quite easy to punch out small fragmetns from a massive coral</w:t>
      </w:r>
    </w:p>
  </w:comment>
  <w:comment w:id="93" w:author="Joshua Madin" w:date="2020-10-15T09:07:00Z" w:initials="JM">
    <w:p w14:paraId="02C1D6DF" w14:textId="13EBB25F" w:rsidR="008630F5" w:rsidRDefault="008630F5">
      <w:pPr>
        <w:pStyle w:val="CommentText"/>
      </w:pPr>
      <w:r>
        <w:rPr>
          <w:rStyle w:val="CommentReference"/>
        </w:rPr>
        <w:annotationRef/>
      </w:r>
      <w:r>
        <w:t xml:space="preserve">Just top of my head example, please feel free to choose another. Also, keep in mind that we still shouldn’t be to coral specific, and so doesn’t need to be coral. </w:t>
      </w:r>
    </w:p>
  </w:comment>
  <w:comment w:id="94" w:author="Doropoulos, Christopher (O&amp;A, St. Lucia)" w:date="2020-10-25T11:45:00Z" w:initials="dor078">
    <w:p w14:paraId="7731DD47" w14:textId="7226C2BB" w:rsidR="00062B0D" w:rsidRDefault="00062B0D">
      <w:pPr>
        <w:pStyle w:val="CommentText"/>
      </w:pPr>
      <w:r>
        <w:rPr>
          <w:rStyle w:val="CommentReference"/>
        </w:rPr>
        <w:annotationRef/>
      </w:r>
      <w:r>
        <w:t xml:space="preserve">Hmm…I think traditionally this is the case though – using branching taxa </w:t>
      </w:r>
      <w:r w:rsidR="00536E41">
        <w:t xml:space="preserve">for asexual </w:t>
      </w:r>
      <w:r w:rsidR="005B2C0D">
        <w:t>propagation</w:t>
      </w:r>
    </w:p>
    <w:p w14:paraId="5993F55A" w14:textId="77777777" w:rsidR="00536E41" w:rsidRDefault="00536E41">
      <w:pPr>
        <w:pStyle w:val="CommentText"/>
      </w:pPr>
    </w:p>
    <w:p w14:paraId="4FC43EB2" w14:textId="77777777" w:rsidR="00536E41" w:rsidRDefault="00536E41">
      <w:pPr>
        <w:pStyle w:val="CommentText"/>
      </w:pPr>
      <w:r>
        <w:t>I reckon Bostrom-Einarsson et al. 2020 PLoS One paper/data table would support this</w:t>
      </w:r>
    </w:p>
    <w:p w14:paraId="446DD6DF" w14:textId="77777777" w:rsidR="00003FD7" w:rsidRDefault="00003FD7">
      <w:pPr>
        <w:pStyle w:val="CommentText"/>
      </w:pPr>
    </w:p>
    <w:p w14:paraId="6EC426FC" w14:textId="77777777" w:rsidR="00003FD7" w:rsidRDefault="00003FD7" w:rsidP="00003FD7">
      <w:pPr>
        <w:autoSpaceDE w:val="0"/>
        <w:autoSpaceDN w:val="0"/>
        <w:adjustRightInd w:val="0"/>
        <w:rPr>
          <w:rFonts w:ascii="Helvetica" w:hAnsi="Helvetica" w:cs="Helvetica"/>
          <w:sz w:val="19"/>
          <w:szCs w:val="19"/>
          <w:lang w:val="en-AU"/>
        </w:rPr>
      </w:pPr>
      <w:r>
        <w:t>“</w:t>
      </w:r>
      <w:r>
        <w:rPr>
          <w:rFonts w:ascii="Helvetica" w:hAnsi="Helvetica" w:cs="Helvetica"/>
          <w:sz w:val="19"/>
          <w:szCs w:val="19"/>
          <w:lang w:val="en-AU"/>
        </w:rPr>
        <w:t>coral restoration projects</w:t>
      </w:r>
    </w:p>
    <w:p w14:paraId="02F493A0" w14:textId="76188263" w:rsidR="00003FD7" w:rsidRDefault="00003FD7" w:rsidP="00003FD7">
      <w:pPr>
        <w:pStyle w:val="CommentText"/>
      </w:pPr>
      <w:r>
        <w:rPr>
          <w:rFonts w:ascii="Helvetica" w:hAnsi="Helvetica" w:cs="Helvetica"/>
          <w:sz w:val="19"/>
          <w:szCs w:val="19"/>
          <w:lang w:val="en-AU"/>
        </w:rPr>
        <w:t>focused primarily on fast-growing branching corals (59% of studies)</w:t>
      </w:r>
      <w:r>
        <w:t>”</w:t>
      </w:r>
    </w:p>
  </w:comment>
  <w:comment w:id="99" w:author="Microsoft Office User" w:date="2020-10-28T14:49:00Z" w:initials="Office">
    <w:p w14:paraId="4469DBEB" w14:textId="71616BCC" w:rsidR="00913A8B" w:rsidRDefault="00913A8B">
      <w:pPr>
        <w:pStyle w:val="CommentText"/>
      </w:pPr>
      <w:r>
        <w:rPr>
          <w:rStyle w:val="CommentReference"/>
        </w:rPr>
        <w:annotationRef/>
      </w:r>
      <w:r>
        <w:t>If you need to justify why GBR is a good model system lots of info here:</w:t>
      </w:r>
    </w:p>
    <w:p w14:paraId="6DF5BD80" w14:textId="0A8257ED" w:rsidR="00913A8B" w:rsidRDefault="00913A8B">
      <w:pPr>
        <w:pStyle w:val="CommentText"/>
      </w:pPr>
      <w:r w:rsidRPr="00913A8B">
        <w:t>https://peerj.com/articles/4747</w:t>
      </w:r>
    </w:p>
  </w:comment>
  <w:comment w:id="103" w:author="Peter J Mumby" w:date="2020-10-25T15:50:00Z" w:initials="PJM">
    <w:p w14:paraId="505ABE09" w14:textId="735E3102" w:rsidR="002269E6" w:rsidRDefault="002269E6">
      <w:pPr>
        <w:pStyle w:val="CommentText"/>
      </w:pPr>
      <w:r>
        <w:rPr>
          <w:rStyle w:val="CommentReference"/>
        </w:rPr>
        <w:annotationRef/>
      </w:r>
      <w:r>
        <w:t>I’d be interested in exploring a multi-criteria decision analysis for the final dataset</w:t>
      </w:r>
    </w:p>
  </w:comment>
  <w:comment w:id="104" w:author="Madeleine van Oppen" w:date="2020-10-14T09:35:00Z" w:initials="MvO">
    <w:p w14:paraId="21686228" w14:textId="77777777" w:rsidR="008630F5" w:rsidRDefault="008630F5" w:rsidP="004013CE">
      <w:pPr>
        <w:pStyle w:val="CommentText"/>
      </w:pPr>
      <w:r>
        <w:rPr>
          <w:rStyle w:val="CommentReference"/>
        </w:rPr>
        <w:annotationRef/>
      </w:r>
      <w:r>
        <w:t>is the term ‘characteristic’ synonymous with ‘trait’ in this ms?</w:t>
      </w:r>
    </w:p>
  </w:comment>
  <w:comment w:id="105" w:author="Tom Bridge" w:date="2020-12-16T11:32:00Z" w:initials="TB">
    <w:p w14:paraId="3087553A" w14:textId="5911FA9C" w:rsidR="005E723A" w:rsidRDefault="005E723A">
      <w:pPr>
        <w:pStyle w:val="CommentText"/>
      </w:pPr>
      <w:r>
        <w:rPr>
          <w:rStyle w:val="CommentReference"/>
        </w:rPr>
        <w:annotationRef/>
      </w:r>
      <w:r>
        <w:t>I think range size is pretty fraught given what we know about the state of the taxonomy – I would prefer to work with simulated theoretical data than this. I am concerned it would actually be used (even though there is a warning in the Introduction).</w:t>
      </w:r>
    </w:p>
  </w:comment>
  <w:comment w:id="106" w:author="Tom Bridge" w:date="2020-12-16T11:34:00Z" w:initials="TB">
    <w:p w14:paraId="6EFEF0FF" w14:textId="525AF7B6" w:rsidR="005E723A" w:rsidRDefault="005E723A">
      <w:pPr>
        <w:pStyle w:val="CommentText"/>
      </w:pPr>
      <w:r>
        <w:rPr>
          <w:rStyle w:val="CommentReference"/>
        </w:rPr>
        <w:annotationRef/>
      </w:r>
      <w:r>
        <w:t>Likewise, we should probably do this with simulated data</w:t>
      </w:r>
    </w:p>
  </w:comment>
  <w:comment w:id="107" w:author="David Suggett" w:date="2020-10-20T13:08:00Z" w:initials="DS">
    <w:p w14:paraId="285E69F0" w14:textId="0AED837C" w:rsidR="00275070" w:rsidRDefault="00275070">
      <w:pPr>
        <w:pStyle w:val="CommentText"/>
      </w:pPr>
      <w:r>
        <w:rPr>
          <w:rStyle w:val="CommentReference"/>
        </w:rPr>
        <w:annotationRef/>
      </w:r>
      <w:r>
        <w:t xml:space="preserve">e.g. </w:t>
      </w:r>
      <w:r w:rsidRPr="00275070">
        <w:t>Suggett DJ, Smith DJ. 2020. Coral bleaching as the outcome of complex biological and environmental networks. Global Change Biology 26: 68-79.</w:t>
      </w:r>
      <w:r>
        <w:t xml:space="preserve"> = blatant self citation but covers the point tying to be made? Maybe a rceent data paper to cite is: </w:t>
      </w:r>
      <w:hyperlink r:id="rId8" w:history="1">
        <w:r w:rsidRPr="00702425">
          <w:rPr>
            <w:rStyle w:val="Hyperlink"/>
          </w:rPr>
          <w:t>https://www.int-res.com/abstracts/meps/v648/p135-151/</w:t>
        </w:r>
      </w:hyperlink>
    </w:p>
    <w:p w14:paraId="2FDE9C27" w14:textId="16893261" w:rsidR="00275070" w:rsidRDefault="00275070">
      <w:pPr>
        <w:pStyle w:val="CommentText"/>
      </w:pPr>
    </w:p>
  </w:comment>
  <w:comment w:id="108" w:author="Madeleine van Oppen" w:date="2020-10-14T09:39:00Z" w:initials="MvO">
    <w:p w14:paraId="3C8A5DC4" w14:textId="77777777" w:rsidR="008630F5" w:rsidRDefault="008630F5" w:rsidP="004013CE">
      <w:pPr>
        <w:pStyle w:val="CommentText"/>
      </w:pPr>
      <w:r>
        <w:rPr>
          <w:rStyle w:val="CommentReference"/>
        </w:rPr>
        <w:annotationRef/>
      </w:r>
      <w:r>
        <w:t>Does this include Mia Hoogenboom’s ranking of bleaching susceptibility of many Acropora species?</w:t>
      </w:r>
    </w:p>
  </w:comment>
  <w:comment w:id="109" w:author="Joshua Madin" w:date="2020-10-15T09:28:00Z" w:initials="JM">
    <w:p w14:paraId="1DEFB9FF" w14:textId="79B35A0E" w:rsidR="00D00EBC" w:rsidRDefault="00D00EBC">
      <w:pPr>
        <w:pStyle w:val="CommentText"/>
      </w:pPr>
      <w:r>
        <w:rPr>
          <w:rStyle w:val="CommentReference"/>
        </w:rPr>
        <w:annotationRef/>
      </w:r>
      <w:r>
        <w:t xml:space="preserve">I don’t know. </w:t>
      </w:r>
    </w:p>
  </w:comment>
  <w:comment w:id="110" w:author="David Suggett" w:date="2020-10-20T13:14:00Z" w:initials="DS">
    <w:p w14:paraId="29BBE7EA" w14:textId="4A440FD4" w:rsidR="00275070" w:rsidRDefault="00275070">
      <w:pPr>
        <w:pStyle w:val="CommentText"/>
      </w:pPr>
      <w:r>
        <w:rPr>
          <w:rStyle w:val="CommentReference"/>
        </w:rPr>
        <w:annotationRef/>
      </w:r>
      <w:r>
        <w:t xml:space="preserve">No it doesn't – this is something we should look as Mia’s ranking is probably the best </w:t>
      </w:r>
      <w:r w:rsidR="00F76A0C">
        <w:t xml:space="preserve">general list </w:t>
      </w:r>
      <w:r>
        <w:t>we have for the GBR at present.</w:t>
      </w:r>
    </w:p>
  </w:comment>
  <w:comment w:id="111" w:author="Doropoulos, Christopher (O&amp;A, St. Lucia)" w:date="2020-10-25T12:02:00Z" w:initials="dor078">
    <w:p w14:paraId="662EEE7C" w14:textId="6963A27C" w:rsidR="009A7353" w:rsidRDefault="009A7353">
      <w:pPr>
        <w:pStyle w:val="CommentText"/>
      </w:pPr>
      <w:r>
        <w:rPr>
          <w:rStyle w:val="CommentReference"/>
        </w:rPr>
        <w:annotationRef/>
      </w:r>
      <w:hyperlink r:id="rId9" w:history="1">
        <w:r w:rsidRPr="008420D6">
          <w:rPr>
            <w:rStyle w:val="Hyperlink"/>
          </w:rPr>
          <w:t>https://onlinelibrary.wiley.com/doi/full/10.1111/ele.13089?casa_t</w:t>
        </w:r>
        <w:bookmarkStart w:id="112" w:name="_GoBack"/>
        <w:bookmarkEnd w:id="112"/>
        <w:r w:rsidRPr="008420D6">
          <w:rPr>
            <w:rStyle w:val="Hyperlink"/>
          </w:rPr>
          <w:t>o</w:t>
        </w:r>
        <w:r w:rsidRPr="008420D6">
          <w:rPr>
            <w:rStyle w:val="Hyperlink"/>
          </w:rPr>
          <w:t>ken=rN5qWRWf1PsAAAAA%3AFPUgvLuWDVIlgMxcrkAIaBA52bJYsllZfXIGxgmJFNzNnkExNG7O4R0UJXuqB3-f1o5S1UyrwfqtoD1glA</w:t>
        </w:r>
      </w:hyperlink>
      <w:r>
        <w:t xml:space="preserve"> </w:t>
      </w:r>
    </w:p>
    <w:p w14:paraId="27A33CC5" w14:textId="77777777" w:rsidR="009A7353" w:rsidRDefault="009A7353">
      <w:pPr>
        <w:pStyle w:val="CommentText"/>
      </w:pPr>
    </w:p>
    <w:p w14:paraId="738E8C6B" w14:textId="3DB56071" w:rsidR="009A7353" w:rsidRDefault="009A7353">
      <w:pPr>
        <w:pStyle w:val="CommentText"/>
      </w:pPr>
      <w:r>
        <w:t>“</w:t>
      </w:r>
      <w:r>
        <w:rPr>
          <w:rFonts w:ascii="Arial" w:hAnsi="Arial" w:cs="Arial"/>
          <w:color w:val="1C1D1E"/>
          <w:shd w:val="clear" w:color="auto" w:fill="FFFFFF"/>
        </w:rPr>
        <w:t>We demonstrate that imputing missing data with a phylogeny</w:t>
      </w:r>
      <w:r>
        <w:rPr>
          <w:rFonts w:ascii="Cambria Math" w:hAnsi="Cambria Math" w:cs="Cambria Math"/>
          <w:color w:val="1C1D1E"/>
          <w:shd w:val="clear" w:color="auto" w:fill="FFFFFF"/>
        </w:rPr>
        <w:t>‐</w:t>
      </w:r>
      <w:r>
        <w:rPr>
          <w:rFonts w:ascii="Arial" w:hAnsi="Arial" w:cs="Arial"/>
          <w:color w:val="1C1D1E"/>
          <w:shd w:val="clear" w:color="auto" w:fill="FFFFFF"/>
        </w:rPr>
        <w:t>informed approach reduces the risk of misinterpretation of FD patterns, and provides baseline information against which central questions in ecology can be evaluated</w:t>
      </w:r>
      <w:r>
        <w:t>”</w:t>
      </w:r>
    </w:p>
  </w:comment>
  <w:comment w:id="113" w:author="Joshua Madin" w:date="2020-10-15T11:47:00Z" w:initials="JM">
    <w:p w14:paraId="137DA5A6" w14:textId="0A1386DF" w:rsidR="00B71846" w:rsidRDefault="00B71846">
      <w:pPr>
        <w:pStyle w:val="CommentText"/>
      </w:pPr>
      <w:r>
        <w:rPr>
          <w:rStyle w:val="CommentReference"/>
        </w:rPr>
        <w:annotationRef/>
      </w:r>
      <w:r w:rsidR="00C92C40">
        <w:t>Might</w:t>
      </w:r>
      <w:r>
        <w:t xml:space="preserve"> remove this sentence, as no one actually says how many; but become a rule of thumb</w:t>
      </w:r>
    </w:p>
  </w:comment>
  <w:comment w:id="114" w:author="Madeleine van Oppen" w:date="2020-10-14T09:30:00Z" w:initials="MvO">
    <w:p w14:paraId="0068891A" w14:textId="0D97F4B5" w:rsidR="008630F5" w:rsidRDefault="008630F5">
      <w:pPr>
        <w:pStyle w:val="CommentText"/>
      </w:pPr>
      <w:r>
        <w:rPr>
          <w:rStyle w:val="CommentReference"/>
        </w:rPr>
        <w:annotationRef/>
      </w:r>
      <w:r>
        <w:t>Do you enter such traits as two traits, max and in width to capture variance?</w:t>
      </w:r>
    </w:p>
  </w:comment>
  <w:comment w:id="115" w:author="Joshua Madin" w:date="2020-10-15T09:48:00Z" w:initials="JM">
    <w:p w14:paraId="5667E549" w14:textId="010E1C04" w:rsidR="00B34849" w:rsidRDefault="00B34849">
      <w:pPr>
        <w:pStyle w:val="CommentText"/>
      </w:pPr>
      <w:r>
        <w:rPr>
          <w:rStyle w:val="CommentReference"/>
        </w:rPr>
        <w:annotationRef/>
      </w:r>
      <w:r>
        <w:t>It’s typically reported as an average in monographs. It’s just one number.</w:t>
      </w:r>
    </w:p>
  </w:comment>
  <w:comment w:id="116" w:author="David Suggett" w:date="2020-10-20T13:16:00Z" w:initials="DS">
    <w:p w14:paraId="552D1693" w14:textId="41CCF846" w:rsidR="00FC48FC" w:rsidRDefault="00FC48FC">
      <w:pPr>
        <w:pStyle w:val="CommentText"/>
      </w:pPr>
      <w:r>
        <w:rPr>
          <w:rStyle w:val="CommentReference"/>
        </w:rPr>
        <w:annotationRef/>
      </w:r>
      <w:r w:rsidR="000C7385">
        <w:t>So are we saying the mean is more important than the range? I see the point of assessing for diversity of life history traits and how that responds to emergent phenotypes across taxa to make species choices, but I wonder whether we should also try to place value on variance within a species?</w:t>
      </w:r>
    </w:p>
  </w:comment>
  <w:comment w:id="117" w:author="Doropoulos, Christopher (O&amp;A, St. Lucia)" w:date="2020-10-25T12:04:00Z" w:initials="dor078">
    <w:p w14:paraId="18CE4963" w14:textId="4844E716" w:rsidR="00D73569" w:rsidRDefault="00D73569">
      <w:pPr>
        <w:pStyle w:val="CommentText"/>
      </w:pPr>
      <w:r>
        <w:rPr>
          <w:rStyle w:val="CommentReference"/>
        </w:rPr>
        <w:annotationRef/>
      </w:r>
      <w:r>
        <w:t>I’m a bit surprised to see nothing related to fecundity</w:t>
      </w:r>
      <w:r w:rsidR="00B66173">
        <w:t>. Any particular reason</w:t>
      </w:r>
      <w:r w:rsidR="006E432C">
        <w:t>(s)</w:t>
      </w:r>
      <w:r w:rsidR="00B66173">
        <w:t xml:space="preserve"> for this?</w:t>
      </w:r>
    </w:p>
  </w:comment>
  <w:comment w:id="118" w:author="Madeleine van Oppen" w:date="2020-10-14T09:31:00Z" w:initials="MvO">
    <w:p w14:paraId="77B68699" w14:textId="43887C2B" w:rsidR="008630F5" w:rsidRDefault="008630F5">
      <w:pPr>
        <w:pStyle w:val="CommentText"/>
      </w:pPr>
      <w:r>
        <w:rPr>
          <w:rStyle w:val="CommentReference"/>
        </w:rPr>
        <w:annotationRef/>
      </w:r>
      <w:r>
        <w:t>Was the phylogenetic imputation method used? If so, worth stating this</w:t>
      </w:r>
    </w:p>
  </w:comment>
  <w:comment w:id="119" w:author="Peter J Mumby" w:date="2020-10-25T16:08:00Z" w:initials="PJM">
    <w:p w14:paraId="3978A9C4" w14:textId="5221DFA6" w:rsidR="006212C4" w:rsidRDefault="006212C4">
      <w:pPr>
        <w:pStyle w:val="CommentText"/>
      </w:pPr>
      <w:r>
        <w:rPr>
          <w:rStyle w:val="CommentReference"/>
        </w:rPr>
        <w:annotationRef/>
      </w:r>
      <w:r>
        <w:t>So implicitly our functional traits are based mostly on reef constructive processes. That’s OK in general but I think structural complexity and size are better linked to the facilitation of biodiversity and fisheries production – see recent papers by Rogers et al 2018 Ecology</w:t>
      </w:r>
    </w:p>
  </w:comment>
  <w:comment w:id="120" w:author="Madeleine van Oppen" w:date="2020-10-14T09:41:00Z" w:initials="MvO">
    <w:p w14:paraId="4DD3276B" w14:textId="6EB8762D" w:rsidR="008630F5" w:rsidRDefault="008630F5">
      <w:pPr>
        <w:pStyle w:val="CommentText"/>
      </w:pPr>
      <w:r>
        <w:rPr>
          <w:rStyle w:val="CommentReference"/>
        </w:rPr>
        <w:annotationRef/>
      </w:r>
      <w:r>
        <w:t>Agree, we really need to think about this and define it well and clearly</w:t>
      </w:r>
    </w:p>
  </w:comment>
  <w:comment w:id="121" w:author="David Suggett" w:date="2020-10-20T13:22:00Z" w:initials="DS">
    <w:p w14:paraId="7197AF3F" w14:textId="3D650A40" w:rsidR="000C7385" w:rsidRDefault="000C7385">
      <w:pPr>
        <w:pStyle w:val="CommentText"/>
      </w:pPr>
      <w:r>
        <w:rPr>
          <w:rStyle w:val="CommentReference"/>
        </w:rPr>
        <w:annotationRef/>
      </w:r>
      <w:r>
        <w:t xml:space="preserve">Yep, been thinking more about this and I’m assuming that this is about the practicalities again (e.g.) . Obviously these issues may be secondary if the specific restoration goal is requires working on “difficult” species? In this case are we saying that growth form is a correlate for other ‘practical’ aspects (handling stress, ease of fragmentation, space competitor etc.)? I think it just comes back to deifninbg what we want this seciotn ot be and whether we rely on proxies or rank specific factors based on knlwedge?  </w:t>
      </w:r>
    </w:p>
  </w:comment>
  <w:comment w:id="122" w:author="Doropoulos, Christopher (O&amp;A, St. Lucia)" w:date="2020-10-25T12:14:00Z" w:initials="dor078">
    <w:p w14:paraId="7363F6B8" w14:textId="2C03E465" w:rsidR="007D2AE1" w:rsidRDefault="003F3F5E" w:rsidP="005A1DB9">
      <w:pPr>
        <w:pStyle w:val="CommentText"/>
      </w:pPr>
      <w:r>
        <w:rPr>
          <w:rStyle w:val="CommentReference"/>
        </w:rPr>
        <w:annotationRef/>
      </w:r>
      <w:r w:rsidR="00B84F5F">
        <w:t>Agree re: need to defin</w:t>
      </w:r>
      <w:r w:rsidR="00B5507C">
        <w:t>e</w:t>
      </w:r>
      <w:r w:rsidR="00B84F5F">
        <w:t xml:space="preserve"> what we want</w:t>
      </w:r>
      <w:r w:rsidR="007D2AE1">
        <w:t xml:space="preserve"> it to be…</w:t>
      </w:r>
    </w:p>
    <w:p w14:paraId="45AC7FF0" w14:textId="77777777" w:rsidR="007D2AE1" w:rsidRDefault="007D2AE1" w:rsidP="005A1DB9">
      <w:pPr>
        <w:pStyle w:val="CommentText"/>
      </w:pPr>
    </w:p>
    <w:p w14:paraId="5CAF478A" w14:textId="6CE0E346" w:rsidR="00DB29C8" w:rsidRDefault="007D2AE1" w:rsidP="005A1DB9">
      <w:pPr>
        <w:pStyle w:val="CommentText"/>
      </w:pPr>
      <w:r>
        <w:t>N</w:t>
      </w:r>
      <w:r w:rsidR="00DB29C8">
        <w:t>ot a nominal issue…and my initial impression is that it has not typically been well addressed</w:t>
      </w:r>
      <w:r w:rsidR="002724A6">
        <w:t>?</w:t>
      </w:r>
      <w:r w:rsidR="00DB29C8">
        <w:t xml:space="preserve"> </w:t>
      </w:r>
    </w:p>
    <w:p w14:paraId="644C086B" w14:textId="758DFD95" w:rsidR="00DB29C8" w:rsidRDefault="00DB29C8" w:rsidP="005A1DB9">
      <w:pPr>
        <w:pStyle w:val="CommentText"/>
      </w:pPr>
    </w:p>
    <w:p w14:paraId="79704E38" w14:textId="506E18F7" w:rsidR="006B2359" w:rsidRDefault="006B2359" w:rsidP="006B2359">
      <w:pPr>
        <w:pStyle w:val="CommentText"/>
      </w:pPr>
      <w:r>
        <w:t>Potentially most rigorous would be if we “rank specific factors based on knowledge”?</w:t>
      </w:r>
    </w:p>
    <w:p w14:paraId="3ABD2A16" w14:textId="77777777" w:rsidR="006B2359" w:rsidRDefault="006B2359" w:rsidP="005A1DB9">
      <w:pPr>
        <w:pStyle w:val="CommentText"/>
      </w:pPr>
    </w:p>
    <w:p w14:paraId="7FE1088C" w14:textId="3823216D" w:rsidR="00F247D8" w:rsidRDefault="00EC6BDD" w:rsidP="005A1DB9">
      <w:pPr>
        <w:pStyle w:val="CommentText"/>
      </w:pPr>
      <w:r>
        <w:t xml:space="preserve">I’ve been scanning for other work that may have defined criteria </w:t>
      </w:r>
      <w:r w:rsidR="00057323">
        <w:t xml:space="preserve">in terms of ‘practical aspects’ </w:t>
      </w:r>
      <w:r>
        <w:t>but not having much luck</w:t>
      </w:r>
      <w:r w:rsidR="00057323">
        <w:t>. Below refs for example are using trait-space</w:t>
      </w:r>
      <w:r w:rsidR="00CF2928">
        <w:t>,</w:t>
      </w:r>
      <w:r w:rsidR="00057323">
        <w:t xml:space="preserve"> abundance measures</w:t>
      </w:r>
      <w:r w:rsidR="00CF2928">
        <w:t>, regenerative capacity</w:t>
      </w:r>
      <w:r w:rsidR="00B00B5C">
        <w:t xml:space="preserve"> – </w:t>
      </w:r>
      <w:r w:rsidR="00765179">
        <w:t xml:space="preserve">bit </w:t>
      </w:r>
      <w:r w:rsidR="00B00B5C">
        <w:t>more aligned with proxies rather than practicalities</w:t>
      </w:r>
    </w:p>
    <w:p w14:paraId="6C746DB5" w14:textId="77777777" w:rsidR="000F0470" w:rsidRDefault="000F0470" w:rsidP="005A1DB9">
      <w:pPr>
        <w:pStyle w:val="CommentText"/>
      </w:pPr>
    </w:p>
    <w:p w14:paraId="26FF6EAF" w14:textId="07274559" w:rsidR="00BE34FD" w:rsidRDefault="008439E4" w:rsidP="005A1DB9">
      <w:pPr>
        <w:pStyle w:val="CommentText"/>
      </w:pPr>
      <w:hyperlink r:id="rId10" w:history="1">
        <w:r w:rsidR="00EC6BDD" w:rsidRPr="008420D6">
          <w:rPr>
            <w:rStyle w:val="Hyperlink"/>
          </w:rPr>
          <w:t>https://onlinelibrary.wiley.com/doi/full/10.1111/j.1526-100X.2012.00934.x?casa_token=a9wMjZnvCpoAAAAA%3Ay-NRZtpQ-nkRfVzaY1CXTY4CYp-StC1aqgSStY6JqMrjqSUCKrc4nL4TtGjmtbu5s8s6lTwAf4MeC4Hy9Q</w:t>
        </w:r>
      </w:hyperlink>
    </w:p>
    <w:p w14:paraId="21D053CA" w14:textId="77777777" w:rsidR="00EC6BDD" w:rsidRDefault="00EC6BDD" w:rsidP="005A1DB9">
      <w:pPr>
        <w:pStyle w:val="CommentText"/>
      </w:pPr>
    </w:p>
    <w:p w14:paraId="6AB4D1F1" w14:textId="77777777" w:rsidR="00BE34FD" w:rsidRDefault="008439E4" w:rsidP="005A1DB9">
      <w:pPr>
        <w:pStyle w:val="CommentText"/>
      </w:pPr>
      <w:hyperlink r:id="rId11" w:history="1">
        <w:r w:rsidR="00BE34FD" w:rsidRPr="008420D6">
          <w:rPr>
            <w:rStyle w:val="Hyperlink"/>
          </w:rPr>
          <w:t>https://onlinelibrary.wiley.com/doi/full/10.1111/aec.12470?casa_token=--nMosQDq9gAAAAA%3ATx5ZGzTkji0n0mFI9bj2Z1yfyG8Y9ygn6MMlXHMwSzXoJ5N0rcLc88Ao2wH3JNLO94W6dELPRD0L_89Hjg</w:t>
        </w:r>
      </w:hyperlink>
      <w:r w:rsidR="00BE34FD">
        <w:t xml:space="preserve"> </w:t>
      </w:r>
    </w:p>
    <w:p w14:paraId="02557FA5" w14:textId="77777777" w:rsidR="002F5BEE" w:rsidRDefault="002F5BEE" w:rsidP="005A1DB9">
      <w:pPr>
        <w:pStyle w:val="CommentText"/>
      </w:pPr>
    </w:p>
    <w:p w14:paraId="750746FE" w14:textId="745E1B05" w:rsidR="002F5BEE" w:rsidRDefault="008439E4" w:rsidP="005A1DB9">
      <w:pPr>
        <w:pStyle w:val="CommentText"/>
      </w:pPr>
      <w:hyperlink r:id="rId12" w:history="1">
        <w:r w:rsidR="002F5BEE" w:rsidRPr="008420D6">
          <w:rPr>
            <w:rStyle w:val="Hyperlink"/>
          </w:rPr>
          <w:t>https://www.fs.usda.gov/treesearch/pubs/58004</w:t>
        </w:r>
      </w:hyperlink>
    </w:p>
  </w:comment>
  <w:comment w:id="123" w:author="Doropoulos, Christopher (O&amp;A, St. Lucia)" w:date="2020-10-25T12:08:00Z" w:initials="dor078">
    <w:p w14:paraId="79A3255F" w14:textId="061761BF" w:rsidR="00E32B4F" w:rsidRDefault="00543D59">
      <w:pPr>
        <w:pStyle w:val="CommentText"/>
      </w:pPr>
      <w:r>
        <w:rPr>
          <w:rStyle w:val="CommentReference"/>
        </w:rPr>
        <w:annotationRef/>
      </w:r>
      <w:r w:rsidR="005A6AA8">
        <w:t>Depending on what happens, w</w:t>
      </w:r>
      <w:r w:rsidR="00B85329">
        <w:t xml:space="preserve">ould probably in the least </w:t>
      </w:r>
      <w:r w:rsidR="00DE5571">
        <w:t xml:space="preserve">also </w:t>
      </w:r>
      <w:r w:rsidR="00B85329">
        <w:t>want to include</w:t>
      </w:r>
      <w:r w:rsidR="00E32B4F">
        <w:t>:</w:t>
      </w:r>
    </w:p>
    <w:p w14:paraId="25CC9FCE" w14:textId="77777777" w:rsidR="00631CA2" w:rsidRDefault="00631CA2">
      <w:pPr>
        <w:pStyle w:val="CommentText"/>
      </w:pPr>
    </w:p>
    <w:p w14:paraId="7C48BC41" w14:textId="7950F5F2" w:rsidR="00543D59" w:rsidRDefault="00E32B4F">
      <w:pPr>
        <w:pStyle w:val="CommentText"/>
      </w:pPr>
      <w:r>
        <w:t xml:space="preserve">- </w:t>
      </w:r>
      <w:r w:rsidR="00B85329">
        <w:t>survival following fragmentation / prop</w:t>
      </w:r>
      <w:r w:rsidR="00DE5571">
        <w:t>a</w:t>
      </w:r>
      <w:r w:rsidR="00B85329">
        <w:t>gation</w:t>
      </w:r>
    </w:p>
    <w:p w14:paraId="06631EE8" w14:textId="77777777" w:rsidR="00FC3C39" w:rsidRDefault="00FC3C39" w:rsidP="00FC3C39">
      <w:pPr>
        <w:pStyle w:val="CommentText"/>
      </w:pPr>
      <w:r>
        <w:t>- minimum size at reproduction?</w:t>
      </w:r>
    </w:p>
    <w:p w14:paraId="6322A30B" w14:textId="535240FD" w:rsidR="005A6AA8" w:rsidRDefault="00552D69">
      <w:pPr>
        <w:pStyle w:val="CommentText"/>
      </w:pPr>
      <w:r>
        <w:t xml:space="preserve">- </w:t>
      </w:r>
      <w:r w:rsidR="006B01FD">
        <w:t xml:space="preserve">something to represent environmental stress resistance / breadth </w:t>
      </w:r>
      <w:r w:rsidR="00531488">
        <w:t xml:space="preserve">(different to geographical spread) </w:t>
      </w:r>
      <w:r w:rsidR="006B01FD">
        <w:t>– e.g. data available for abundance in multiple habitats</w:t>
      </w:r>
      <w:r w:rsidR="00AE0AB3">
        <w:t>/depths…..</w:t>
      </w:r>
      <w:r w:rsidR="006B01FD">
        <w:t>?</w:t>
      </w:r>
    </w:p>
  </w:comment>
  <w:comment w:id="124" w:author="Doropoulos, Christopher (O&amp;A, St. Lucia)" w:date="2020-10-25T12:33:00Z" w:initials="dor078">
    <w:p w14:paraId="05D6A0CE" w14:textId="3451AB97" w:rsidR="00756AA6" w:rsidRDefault="00B61CD6">
      <w:pPr>
        <w:pStyle w:val="CommentText"/>
      </w:pPr>
      <w:r>
        <w:t xml:space="preserve">To </w:t>
      </w:r>
      <w:r w:rsidR="00F5161D">
        <w:t xml:space="preserve">also highlight </w:t>
      </w:r>
      <w:r>
        <w:t>those in the middle of the space</w:t>
      </w:r>
      <w:r w:rsidR="00F5161D">
        <w:t xml:space="preserve"> , </w:t>
      </w:r>
      <w:r w:rsidR="00756AA6">
        <w:rPr>
          <w:rStyle w:val="CommentReference"/>
        </w:rPr>
        <w:annotationRef/>
      </w:r>
      <w:r w:rsidR="00F5161D">
        <w:t>i</w:t>
      </w:r>
      <w:r w:rsidR="00756AA6">
        <w:t>nsert something like “</w:t>
      </w:r>
      <w:r>
        <w:t>”…, plus generalist reef building taxa, and also….”</w:t>
      </w:r>
    </w:p>
  </w:comment>
  <w:comment w:id="126" w:author="Doropoulos, Christopher (O&amp;A, St. Lucia)" w:date="2020-10-25T12:46:00Z" w:initials="dor078">
    <w:p w14:paraId="2CDC1B8F" w14:textId="60935CCD" w:rsidR="00846BBB" w:rsidRDefault="00846BBB">
      <w:pPr>
        <w:pStyle w:val="CommentText"/>
      </w:pPr>
      <w:r>
        <w:rPr>
          <w:rStyle w:val="CommentReference"/>
        </w:rPr>
        <w:annotationRef/>
      </w:r>
      <w:r>
        <w:t>Likely to change based on how ‘restorability’ proceeds</w:t>
      </w:r>
    </w:p>
  </w:comment>
  <w:comment w:id="127" w:author="Doropoulos, Christopher (O&amp;A, St. Lucia)" w:date="2020-10-25T12:48:00Z" w:initials="dor078">
    <w:p w14:paraId="376EE151" w14:textId="7F7FCB1E" w:rsidR="002B4164" w:rsidRDefault="002B4164">
      <w:pPr>
        <w:pStyle w:val="CommentText"/>
      </w:pPr>
      <w:r>
        <w:rPr>
          <w:rStyle w:val="CommentReference"/>
        </w:rPr>
        <w:annotationRef/>
      </w:r>
      <w:r>
        <w:t xml:space="preserve">Such a tease…….! </w:t>
      </w:r>
      <w:r>
        <w:rPr>
          <w:rFonts w:ascii="Segoe UI Emoji" w:eastAsia="Segoe UI Emoji" w:hAnsi="Segoe UI Emoji" w:cs="Segoe UI Emoji"/>
        </w:rPr>
        <w:t>😊</w:t>
      </w:r>
    </w:p>
  </w:comment>
  <w:comment w:id="128" w:author="Kate Quigley" w:date="2020-10-11T12:40:00Z" w:initials="KQ">
    <w:p w14:paraId="441D389D" w14:textId="6AD86597" w:rsidR="008630F5" w:rsidRDefault="008630F5">
      <w:r>
        <w:t>where these on the table anyways? good to cmpare to "expert" opinion list</w:t>
      </w:r>
      <w:r>
        <w:annotationRef/>
      </w:r>
    </w:p>
  </w:comment>
  <w:comment w:id="170" w:author="Kate Quigley" w:date="2020-10-11T12:47:00Z" w:initials="KQ">
    <w:p w14:paraId="4B59D726" w14:textId="13AF4B36" w:rsidR="008630F5" w:rsidRDefault="008630F5">
      <w:r>
        <w:t>I really like this figure. I like how not having species listed along in "white" boxes shows that they "dropped out" of the list. Could we add some kind of certainty value for this so that cells are also given a value (more like a heatmap?)</w:t>
      </w:r>
      <w:r>
        <w:annotationRef/>
      </w:r>
    </w:p>
  </w:comment>
  <w:comment w:id="171" w:author="Joshua Madin" w:date="2020-10-15T11:09:00Z" w:initials="JM">
    <w:p w14:paraId="7E1F9F03" w14:textId="7221200D" w:rsidR="00F81024" w:rsidRDefault="00F81024">
      <w:pPr>
        <w:pStyle w:val="CommentText"/>
      </w:pPr>
      <w:r>
        <w:rPr>
          <w:rStyle w:val="CommentReference"/>
        </w:rPr>
        <w:annotationRef/>
      </w:r>
      <w:r w:rsidR="00D776DE">
        <w:t>Nice idea.</w:t>
      </w:r>
      <w:r w:rsidR="00CF4A60">
        <w:t xml:space="preserve"> It would be complicated, because this is an iterative process, and so values change as the species list </w:t>
      </w:r>
      <w:r w:rsidR="00D776DE">
        <w:t>shrinks</w:t>
      </w:r>
      <w:r w:rsidR="00CF4A60">
        <w:t xml:space="preserve"> towards the final 20. And so we’d need to somehow store a species value just before it’s dropped. </w:t>
      </w:r>
      <w:r w:rsidR="007C17AE">
        <w:t xml:space="preserve">I’ll leave for not, but </w:t>
      </w:r>
      <w:r w:rsidR="002313AF">
        <w:t>will think</w:t>
      </w:r>
      <w:r w:rsidR="007C17AE">
        <w:t xml:space="preserve"> about</w:t>
      </w:r>
      <w:r w:rsidR="002313AF">
        <w:t xml:space="preserve"> how to include</w:t>
      </w:r>
      <w:r w:rsidR="007C17AE">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F670BD" w15:done="0"/>
  <w15:commentEx w15:paraId="0747A332" w15:done="0"/>
  <w15:commentEx w15:paraId="08013845" w15:done="0"/>
  <w15:commentEx w15:paraId="31EABD70" w15:paraIdParent="08013845" w15:done="0"/>
  <w15:commentEx w15:paraId="7D028D3D" w15:paraIdParent="08013845" w15:done="0"/>
  <w15:commentEx w15:paraId="0D1FF0DD" w15:paraIdParent="08013845" w15:done="0"/>
  <w15:commentEx w15:paraId="1727591E" w15:paraIdParent="08013845" w15:done="0"/>
  <w15:commentEx w15:paraId="0EAF5FA1" w15:done="0"/>
  <w15:commentEx w15:paraId="55F2BFE9" w15:done="0"/>
  <w15:commentEx w15:paraId="668F0487" w15:paraIdParent="55F2BFE9" w15:done="0"/>
  <w15:commentEx w15:paraId="0FFB1955" w15:done="0"/>
  <w15:commentEx w15:paraId="7270FC43" w15:done="0"/>
  <w15:commentEx w15:paraId="06B17F42" w15:paraIdParent="7270FC43" w15:done="0"/>
  <w15:commentEx w15:paraId="73684644" w15:done="0"/>
  <w15:commentEx w15:paraId="21CDCBE3" w15:done="0"/>
  <w15:commentEx w15:paraId="71E88507" w15:done="0"/>
  <w15:commentEx w15:paraId="5ACCF140" w15:paraIdParent="71E88507" w15:done="0"/>
  <w15:commentEx w15:paraId="247B3BAF" w15:done="0"/>
  <w15:commentEx w15:paraId="583BA4F3" w15:done="0"/>
  <w15:commentEx w15:paraId="4AB4EF88" w15:done="0"/>
  <w15:commentEx w15:paraId="2D7DD5A0" w15:done="0"/>
  <w15:commentEx w15:paraId="2A09FBFD" w15:done="0"/>
  <w15:commentEx w15:paraId="5FA377EC" w15:done="0"/>
  <w15:commentEx w15:paraId="729B7637" w15:paraIdParent="5FA377EC" w15:done="0"/>
  <w15:commentEx w15:paraId="2DD20985" w15:done="0"/>
  <w15:commentEx w15:paraId="2BCF2B11" w15:done="0"/>
  <w15:commentEx w15:paraId="1CA4665D" w15:done="0"/>
  <w15:commentEx w15:paraId="18B388F8" w15:done="0"/>
  <w15:commentEx w15:paraId="49032D45" w15:done="0"/>
  <w15:commentEx w15:paraId="17BC72DB" w15:done="0"/>
  <w15:commentEx w15:paraId="2889800C" w15:done="0"/>
  <w15:commentEx w15:paraId="1938B23D" w15:done="0"/>
  <w15:commentEx w15:paraId="5B674EC9" w15:done="0"/>
  <w15:commentEx w15:paraId="6B17EAFF" w15:done="0"/>
  <w15:commentEx w15:paraId="5840150A" w15:done="0"/>
  <w15:commentEx w15:paraId="50E1EDE6" w15:done="0"/>
  <w15:commentEx w15:paraId="2AD702DD" w15:done="0"/>
  <w15:commentEx w15:paraId="7377C553" w15:done="0"/>
  <w15:commentEx w15:paraId="205FF8C1" w15:paraIdParent="7377C553" w15:done="0"/>
  <w15:commentEx w15:paraId="09395CBF" w15:done="0"/>
  <w15:commentEx w15:paraId="5086C9B9" w15:done="0"/>
  <w15:commentEx w15:paraId="0D55700F" w15:done="0"/>
  <w15:commentEx w15:paraId="701878A5" w15:done="0"/>
  <w15:commentEx w15:paraId="2502259B" w15:done="0"/>
  <w15:commentEx w15:paraId="69452EC2" w15:done="0"/>
  <w15:commentEx w15:paraId="5BBE53F4" w15:done="0"/>
  <w15:commentEx w15:paraId="122A8B71" w15:done="0"/>
  <w15:commentEx w15:paraId="618F2801" w15:done="0"/>
  <w15:commentEx w15:paraId="2B7255C5" w15:done="0"/>
  <w15:commentEx w15:paraId="0014477F" w15:done="0"/>
  <w15:commentEx w15:paraId="635D4E07" w15:done="0"/>
  <w15:commentEx w15:paraId="4CC32E4A" w15:done="0"/>
  <w15:commentEx w15:paraId="02C1D6DF" w15:paraIdParent="4CC32E4A" w15:done="0"/>
  <w15:commentEx w15:paraId="02F493A0" w15:paraIdParent="4CC32E4A" w15:done="0"/>
  <w15:commentEx w15:paraId="6DF5BD80" w15:done="0"/>
  <w15:commentEx w15:paraId="505ABE09" w15:done="0"/>
  <w15:commentEx w15:paraId="21686228" w15:done="0"/>
  <w15:commentEx w15:paraId="3087553A" w15:done="0"/>
  <w15:commentEx w15:paraId="6EFEF0FF" w15:done="0"/>
  <w15:commentEx w15:paraId="2FDE9C27" w15:done="0"/>
  <w15:commentEx w15:paraId="3C8A5DC4" w15:done="0"/>
  <w15:commentEx w15:paraId="1DEFB9FF" w15:paraIdParent="3C8A5DC4" w15:done="0"/>
  <w15:commentEx w15:paraId="29BBE7EA" w15:paraIdParent="3C8A5DC4" w15:done="0"/>
  <w15:commentEx w15:paraId="738E8C6B" w15:done="0"/>
  <w15:commentEx w15:paraId="137DA5A6" w15:done="0"/>
  <w15:commentEx w15:paraId="0068891A" w15:done="0"/>
  <w15:commentEx w15:paraId="5667E549" w15:paraIdParent="0068891A" w15:done="0"/>
  <w15:commentEx w15:paraId="552D1693" w15:paraIdParent="0068891A" w15:done="0"/>
  <w15:commentEx w15:paraId="18CE4963" w15:done="0"/>
  <w15:commentEx w15:paraId="77B68699" w15:done="0"/>
  <w15:commentEx w15:paraId="3978A9C4" w15:done="0"/>
  <w15:commentEx w15:paraId="4DD3276B" w15:done="0"/>
  <w15:commentEx w15:paraId="7197AF3F" w15:paraIdParent="4DD3276B" w15:done="0"/>
  <w15:commentEx w15:paraId="750746FE" w15:paraIdParent="4DD3276B" w15:done="0"/>
  <w15:commentEx w15:paraId="6322A30B" w15:done="0"/>
  <w15:commentEx w15:paraId="05D6A0CE" w15:done="0"/>
  <w15:commentEx w15:paraId="2CDC1B8F" w15:done="0"/>
  <w15:commentEx w15:paraId="376EE151" w15:done="0"/>
  <w15:commentEx w15:paraId="441D389D" w15:done="0"/>
  <w15:commentEx w15:paraId="4B59D726" w15:done="0"/>
  <w15:commentEx w15:paraId="7E1F9F03" w15:paraIdParent="4B59D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B813" w16cex:dateUtc="2020-10-15T21:59:00Z"/>
  <w16cex:commentExtensible w16cex:durableId="23383412" w16cex:dateUtc="2020-10-19T05:49:00Z"/>
  <w16cex:commentExtensible w16cex:durableId="2332B828" w16cex:dateUtc="2020-10-15T21:59:00Z"/>
  <w16cex:commentExtensible w16cex:durableId="20110402" w16cex:dateUtc="2020-10-11T01:42:00Z"/>
  <w16cex:commentExtensible w16cex:durableId="2332C833" w16cex:dateUtc="2020-10-15T23:08:00Z"/>
  <w16cex:commentExtensible w16cex:durableId="2338384E" w16cex:dateUtc="2020-10-19T06:07:00Z"/>
  <w16cex:commentExtensible w16cex:durableId="6EDCDF0C" w16cex:dateUtc="2020-10-11T01:54:00Z"/>
  <w16cex:commentExtensible w16cex:durableId="23328CD9" w16cex:dateUtc="2020-10-15T18:54:00Z"/>
  <w16cex:commentExtensible w16cex:durableId="23383523" w16cex:dateUtc="2020-10-19T05:54:00Z"/>
  <w16cex:commentExtensible w16cex:durableId="23383674" w16cex:dateUtc="2020-10-19T05:59:00Z"/>
  <w16cex:commentExtensible w16cex:durableId="233836AF" w16cex:dateUtc="2020-10-19T06:00:00Z"/>
  <w16cex:commentExtensible w16cex:durableId="233290DF" w16cex:dateUtc="2020-10-15T19:11:00Z"/>
  <w16cex:commentExtensible w16cex:durableId="7DDB490B" w16cex:dateUtc="2020-10-11T01:59:00Z"/>
  <w16cex:commentExtensible w16cex:durableId="23328FDD" w16cex:dateUtc="2020-10-15T19:07:00Z"/>
  <w16cex:commentExtensible w16cex:durableId="233294C8" w16cex:dateUtc="2020-10-15T19:28:00Z"/>
  <w16cex:commentExtensible w16cex:durableId="2332B53F" w16cex:dateUtc="2020-10-15T21:47:00Z"/>
  <w16cex:commentExtensible w16cex:durableId="2332996E" w16cex:dateUtc="2020-10-15T19:48:00Z"/>
  <w16cex:commentExtensible w16cex:durableId="0F7273CA" w16cex:dateUtc="2020-10-11T02:40:00Z"/>
  <w16cex:commentExtensible w16cex:durableId="2D2FE3C4" w16cex:dateUtc="2020-10-11T02:47:00Z"/>
  <w16cex:commentExtensible w16cex:durableId="2332AC7D" w16cex:dateUtc="2020-10-1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013845" w16cid:durableId="23313471"/>
  <w16cid:commentId w16cid:paraId="31EABD70" w16cid:durableId="2332B813"/>
  <w16cid:commentId w16cid:paraId="7D028D3D" w16cid:durableId="23383412"/>
  <w16cid:commentId w16cid:paraId="0D1FF0DD" w16cid:durableId="23395277"/>
  <w16cid:commentId w16cid:paraId="1727591E" w16cid:durableId="233FD66E"/>
  <w16cid:commentId w16cid:paraId="0EAF5FA1" w16cid:durableId="233FF3E9"/>
  <w16cid:commentId w16cid:paraId="55F2BFE9" w16cid:durableId="23313841"/>
  <w16cid:commentId w16cid:paraId="668F0487" w16cid:durableId="2332B828"/>
  <w16cid:commentId w16cid:paraId="0FFB1955" w16cid:durableId="233FD756"/>
  <w16cid:commentId w16cid:paraId="7270FC43" w16cid:durableId="23395489"/>
  <w16cid:commentId w16cid:paraId="73684644" w16cid:durableId="233955C1"/>
  <w16cid:commentId w16cid:paraId="21CDCBE3" w16cid:durableId="20110402"/>
  <w16cid:commentId w16cid:paraId="71E88507" w16cid:durableId="23313819"/>
  <w16cid:commentId w16cid:paraId="5ACCF140" w16cid:durableId="2332C833"/>
  <w16cid:commentId w16cid:paraId="247B3BAF" w16cid:durableId="23313885"/>
  <w16cid:commentId w16cid:paraId="583BA4F3" w16cid:durableId="233953EE"/>
  <w16cid:commentId w16cid:paraId="4AB4EF88" w16cid:durableId="233FDB65"/>
  <w16cid:commentId w16cid:paraId="2A09FBFD" w16cid:durableId="233FDD03"/>
  <w16cid:commentId w16cid:paraId="5FA377EC" w16cid:durableId="23395499"/>
  <w16cid:commentId w16cid:paraId="729B7637" w16cid:durableId="233FDC2A"/>
  <w16cid:commentId w16cid:paraId="2BCF2B11" w16cid:durableId="233FDED0"/>
  <w16cid:commentId w16cid:paraId="2889800C" w16cid:durableId="2338384E"/>
  <w16cid:commentId w16cid:paraId="1938B23D" w16cid:durableId="233FE061"/>
  <w16cid:commentId w16cid:paraId="5840150A" w16cid:durableId="233FDFF1"/>
  <w16cid:commentId w16cid:paraId="7377C553" w16cid:durableId="6EDCDF0C"/>
  <w16cid:commentId w16cid:paraId="205FF8C1" w16cid:durableId="23328CD9"/>
  <w16cid:commentId w16cid:paraId="09395CBF" w16cid:durableId="23383523"/>
  <w16cid:commentId w16cid:paraId="5086C9B9" w16cid:durableId="23383674"/>
  <w16cid:commentId w16cid:paraId="0D55700F" w16cid:durableId="233957B0"/>
  <w16cid:commentId w16cid:paraId="2502259B" w16cid:durableId="23395F42"/>
  <w16cid:commentId w16cid:paraId="5BBE53F4" w16cid:durableId="233836AF"/>
  <w16cid:commentId w16cid:paraId="122A8B71" w16cid:durableId="233959ED"/>
  <w16cid:commentId w16cid:paraId="618F2801" w16cid:durableId="233290DF"/>
  <w16cid:commentId w16cid:paraId="2B7255C5" w16cid:durableId="233FE4AD"/>
  <w16cid:commentId w16cid:paraId="0014477F" w16cid:durableId="7DDB490B"/>
  <w16cid:commentId w16cid:paraId="4CC32E4A" w16cid:durableId="23313AFA"/>
  <w16cid:commentId w16cid:paraId="02C1D6DF" w16cid:durableId="23328FDD"/>
  <w16cid:commentId w16cid:paraId="02F493A0" w16cid:durableId="233FE3DF"/>
  <w16cid:commentId w16cid:paraId="21686228" w16cid:durableId="233144C8"/>
  <w16cid:commentId w16cid:paraId="2FDE9C27" w16cid:durableId="23395FB9"/>
  <w16cid:commentId w16cid:paraId="3C8A5DC4" w16cid:durableId="233145E6"/>
  <w16cid:commentId w16cid:paraId="1DEFB9FF" w16cid:durableId="233294C8"/>
  <w16cid:commentId w16cid:paraId="29BBE7EA" w16cid:durableId="2339614B"/>
  <w16cid:commentId w16cid:paraId="738E8C6B" w16cid:durableId="233FE7D2"/>
  <w16cid:commentId w16cid:paraId="137DA5A6" w16cid:durableId="2332B53F"/>
  <w16cid:commentId w16cid:paraId="0068891A" w16cid:durableId="233143A9"/>
  <w16cid:commentId w16cid:paraId="5667E549" w16cid:durableId="2332996E"/>
  <w16cid:commentId w16cid:paraId="552D1693" w16cid:durableId="233961AE"/>
  <w16cid:commentId w16cid:paraId="18CE4963" w16cid:durableId="233FE852"/>
  <w16cid:commentId w16cid:paraId="77B68699" w16cid:durableId="233143E6"/>
  <w16cid:commentId w16cid:paraId="4DD3276B" w16cid:durableId="23314644"/>
  <w16cid:commentId w16cid:paraId="7197AF3F" w16cid:durableId="23396312"/>
  <w16cid:commentId w16cid:paraId="750746FE" w16cid:durableId="233FEAB1"/>
  <w16cid:commentId w16cid:paraId="6322A30B" w16cid:durableId="233FE936"/>
  <w16cid:commentId w16cid:paraId="05D6A0CE" w16cid:durableId="233FEF0D"/>
  <w16cid:commentId w16cid:paraId="2CDC1B8F" w16cid:durableId="233FF220"/>
  <w16cid:commentId w16cid:paraId="376EE151" w16cid:durableId="233FF294"/>
  <w16cid:commentId w16cid:paraId="441D389D" w16cid:durableId="0F7273CA"/>
  <w16cid:commentId w16cid:paraId="4B59D726" w16cid:durableId="2D2FE3C4"/>
  <w16cid:commentId w16cid:paraId="7E1F9F03" w16cid:durableId="2332AC7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E93BF" w14:textId="77777777" w:rsidR="00D62E7C" w:rsidRDefault="00D62E7C" w:rsidP="000F413E">
      <w:r>
        <w:separator/>
      </w:r>
    </w:p>
  </w:endnote>
  <w:endnote w:type="continuationSeparator" w:id="0">
    <w:p w14:paraId="1B9ACDFF" w14:textId="77777777" w:rsidR="00D62E7C" w:rsidRDefault="00D62E7C" w:rsidP="000F413E">
      <w:r>
        <w:continuationSeparator/>
      </w:r>
    </w:p>
  </w:endnote>
  <w:endnote w:type="continuationNotice" w:id="1">
    <w:p w14:paraId="761BAB17" w14:textId="77777777" w:rsidR="00D62E7C" w:rsidRDefault="00D62E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dvP3E76B0">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altName w:val="Microsoft New Tai Lue"/>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03250771"/>
      <w:docPartObj>
        <w:docPartGallery w:val="Page Numbers (Bottom of Page)"/>
        <w:docPartUnique/>
      </w:docPartObj>
    </w:sdtPr>
    <w:sdtEndPr>
      <w:rPr>
        <w:rStyle w:val="PageNumber"/>
      </w:rPr>
    </w:sdtEndPr>
    <w:sdtContent>
      <w:p w14:paraId="739F4E5F" w14:textId="14603683" w:rsidR="008630F5" w:rsidRDefault="008630F5" w:rsidP="008630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8EA3F" w14:textId="77777777" w:rsidR="008630F5" w:rsidRDefault="00863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87602420"/>
      <w:docPartObj>
        <w:docPartGallery w:val="Page Numbers (Bottom of Page)"/>
        <w:docPartUnique/>
      </w:docPartObj>
    </w:sdtPr>
    <w:sdtEndPr>
      <w:rPr>
        <w:rStyle w:val="PageNumber"/>
      </w:rPr>
    </w:sdtEndPr>
    <w:sdtContent>
      <w:p w14:paraId="3395A6A6" w14:textId="247939B2" w:rsidR="008630F5" w:rsidRDefault="008630F5" w:rsidP="008630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439E4">
          <w:rPr>
            <w:rStyle w:val="PageNumber"/>
            <w:noProof/>
          </w:rPr>
          <w:t>13</w:t>
        </w:r>
        <w:r>
          <w:rPr>
            <w:rStyle w:val="PageNumber"/>
          </w:rPr>
          <w:fldChar w:fldCharType="end"/>
        </w:r>
      </w:p>
    </w:sdtContent>
  </w:sdt>
  <w:p w14:paraId="0B576A4C" w14:textId="77777777" w:rsidR="008630F5" w:rsidRDefault="00863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E422F" w14:textId="77777777" w:rsidR="00D62E7C" w:rsidRDefault="00D62E7C" w:rsidP="000F413E">
      <w:r>
        <w:separator/>
      </w:r>
    </w:p>
  </w:footnote>
  <w:footnote w:type="continuationSeparator" w:id="0">
    <w:p w14:paraId="3B55A5D6" w14:textId="77777777" w:rsidR="00D62E7C" w:rsidRDefault="00D62E7C" w:rsidP="000F413E">
      <w:r>
        <w:continuationSeparator/>
      </w:r>
    </w:p>
  </w:footnote>
  <w:footnote w:type="continuationNotice" w:id="1">
    <w:p w14:paraId="125A66D0" w14:textId="77777777" w:rsidR="00D62E7C" w:rsidRDefault="00D62E7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638BE"/>
    <w:multiLevelType w:val="hybridMultilevel"/>
    <w:tmpl w:val="6F546004"/>
    <w:lvl w:ilvl="0" w:tplc="922AF01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D33E9"/>
    <w:multiLevelType w:val="hybridMultilevel"/>
    <w:tmpl w:val="53927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Madeleine van Oppen">
    <w15:presenceInfo w15:providerId="AD" w15:userId="S-1-5-21-2078795561-4233005657-3261906462-325774"/>
  </w15:person>
  <w15:person w15:author="Joshua Madin">
    <w15:presenceInfo w15:providerId="None" w15:userId="Joshua Madin"/>
  </w15:person>
  <w15:person w15:author="Cynthia Riginos">
    <w15:presenceInfo w15:providerId="AD" w15:userId="S::uqcrigin@uq.edu.au::9eb08246-381a-4413-829d-71c506376716"/>
  </w15:person>
  <w15:person w15:author="David Suggett">
    <w15:presenceInfo w15:providerId="AD" w15:userId="S::david.suggett@uts.edu.au::1cc19ee8-6f1e-4ba7-8cd3-81a2c19c802e"/>
  </w15:person>
  <w15:person w15:author="Peter J Mumby">
    <w15:presenceInfo w15:providerId="None" w15:userId="Peter J Mumby"/>
  </w15:person>
  <w15:person w15:author="Kate Quigley">
    <w15:presenceInfo w15:providerId="AD" w15:userId="S::k.quigley@aims.gov.au::00b819d8-0b7a-42b9-afc8-d89b16923791"/>
  </w15:person>
  <w15:person w15:author="Tom Bridge">
    <w15:presenceInfo w15:providerId="None" w15:userId="Tom Brid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trackRevisions/>
  <w:defaultTabStop w:val="720"/>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BD"/>
    <w:rsid w:val="00003FD7"/>
    <w:rsid w:val="00006B72"/>
    <w:rsid w:val="0000B7B8"/>
    <w:rsid w:val="0001367F"/>
    <w:rsid w:val="00015BF3"/>
    <w:rsid w:val="00027918"/>
    <w:rsid w:val="00027DA2"/>
    <w:rsid w:val="00030F7E"/>
    <w:rsid w:val="00032A8D"/>
    <w:rsid w:val="000344FC"/>
    <w:rsid w:val="00034FA0"/>
    <w:rsid w:val="00036297"/>
    <w:rsid w:val="00037329"/>
    <w:rsid w:val="0004011C"/>
    <w:rsid w:val="00042447"/>
    <w:rsid w:val="0004315B"/>
    <w:rsid w:val="00044BEB"/>
    <w:rsid w:val="00046669"/>
    <w:rsid w:val="00051C2D"/>
    <w:rsid w:val="00052EA5"/>
    <w:rsid w:val="00056C1C"/>
    <w:rsid w:val="00057323"/>
    <w:rsid w:val="0006106D"/>
    <w:rsid w:val="000618C2"/>
    <w:rsid w:val="000629C1"/>
    <w:rsid w:val="00062B0D"/>
    <w:rsid w:val="00065317"/>
    <w:rsid w:val="00065319"/>
    <w:rsid w:val="00065F2C"/>
    <w:rsid w:val="00071814"/>
    <w:rsid w:val="00076304"/>
    <w:rsid w:val="0008026E"/>
    <w:rsid w:val="00080D21"/>
    <w:rsid w:val="000851EA"/>
    <w:rsid w:val="00085A04"/>
    <w:rsid w:val="0008621A"/>
    <w:rsid w:val="00087E92"/>
    <w:rsid w:val="00092B5D"/>
    <w:rsid w:val="000931C4"/>
    <w:rsid w:val="00093DA3"/>
    <w:rsid w:val="00095788"/>
    <w:rsid w:val="00096BA3"/>
    <w:rsid w:val="00096E9E"/>
    <w:rsid w:val="000A2AC3"/>
    <w:rsid w:val="000A5860"/>
    <w:rsid w:val="000A5AFE"/>
    <w:rsid w:val="000C4F3F"/>
    <w:rsid w:val="000C5874"/>
    <w:rsid w:val="000C7385"/>
    <w:rsid w:val="000C762D"/>
    <w:rsid w:val="000E0401"/>
    <w:rsid w:val="000E2178"/>
    <w:rsid w:val="000E36FC"/>
    <w:rsid w:val="000E4DBF"/>
    <w:rsid w:val="000E7F9B"/>
    <w:rsid w:val="000F0470"/>
    <w:rsid w:val="000F1734"/>
    <w:rsid w:val="000F413E"/>
    <w:rsid w:val="000F567D"/>
    <w:rsid w:val="000F5933"/>
    <w:rsid w:val="00102126"/>
    <w:rsid w:val="00102394"/>
    <w:rsid w:val="001058B9"/>
    <w:rsid w:val="001137F8"/>
    <w:rsid w:val="00121D69"/>
    <w:rsid w:val="001225E4"/>
    <w:rsid w:val="00122DFF"/>
    <w:rsid w:val="00125B11"/>
    <w:rsid w:val="001274A2"/>
    <w:rsid w:val="0013054F"/>
    <w:rsid w:val="00132366"/>
    <w:rsid w:val="001341AB"/>
    <w:rsid w:val="001360E2"/>
    <w:rsid w:val="00137B8D"/>
    <w:rsid w:val="00140313"/>
    <w:rsid w:val="00140771"/>
    <w:rsid w:val="00140BF5"/>
    <w:rsid w:val="00145D02"/>
    <w:rsid w:val="00146EE2"/>
    <w:rsid w:val="001526CC"/>
    <w:rsid w:val="00152965"/>
    <w:rsid w:val="00155EAA"/>
    <w:rsid w:val="00155F91"/>
    <w:rsid w:val="00163519"/>
    <w:rsid w:val="00166FD7"/>
    <w:rsid w:val="00172681"/>
    <w:rsid w:val="001726EB"/>
    <w:rsid w:val="00172AAE"/>
    <w:rsid w:val="00176776"/>
    <w:rsid w:val="00177DF6"/>
    <w:rsid w:val="00182910"/>
    <w:rsid w:val="001857E5"/>
    <w:rsid w:val="00186129"/>
    <w:rsid w:val="00191883"/>
    <w:rsid w:val="00193384"/>
    <w:rsid w:val="00195983"/>
    <w:rsid w:val="001A1DDF"/>
    <w:rsid w:val="001A25BD"/>
    <w:rsid w:val="001A46E4"/>
    <w:rsid w:val="001A5D18"/>
    <w:rsid w:val="001A7D22"/>
    <w:rsid w:val="001B1C71"/>
    <w:rsid w:val="001B52D5"/>
    <w:rsid w:val="001B6E14"/>
    <w:rsid w:val="001B7CAC"/>
    <w:rsid w:val="001C27E6"/>
    <w:rsid w:val="001C37AC"/>
    <w:rsid w:val="001C3CCE"/>
    <w:rsid w:val="001D182F"/>
    <w:rsid w:val="001E1119"/>
    <w:rsid w:val="001E2259"/>
    <w:rsid w:val="001E370A"/>
    <w:rsid w:val="001E6713"/>
    <w:rsid w:val="001F1622"/>
    <w:rsid w:val="001F34CF"/>
    <w:rsid w:val="0020274D"/>
    <w:rsid w:val="002033C2"/>
    <w:rsid w:val="00211A3B"/>
    <w:rsid w:val="00211B73"/>
    <w:rsid w:val="002123DB"/>
    <w:rsid w:val="002142FA"/>
    <w:rsid w:val="002234BC"/>
    <w:rsid w:val="002269E6"/>
    <w:rsid w:val="002278B5"/>
    <w:rsid w:val="002313AF"/>
    <w:rsid w:val="00234B14"/>
    <w:rsid w:val="00236530"/>
    <w:rsid w:val="00242314"/>
    <w:rsid w:val="00242E6D"/>
    <w:rsid w:val="0024507E"/>
    <w:rsid w:val="002450F8"/>
    <w:rsid w:val="00245F8C"/>
    <w:rsid w:val="00250E15"/>
    <w:rsid w:val="00252844"/>
    <w:rsid w:val="002538FD"/>
    <w:rsid w:val="00253D50"/>
    <w:rsid w:val="00261A0B"/>
    <w:rsid w:val="0026388F"/>
    <w:rsid w:val="00264254"/>
    <w:rsid w:val="002724A6"/>
    <w:rsid w:val="002742D6"/>
    <w:rsid w:val="00275070"/>
    <w:rsid w:val="00276948"/>
    <w:rsid w:val="00280D71"/>
    <w:rsid w:val="0028428A"/>
    <w:rsid w:val="00286B63"/>
    <w:rsid w:val="0028735F"/>
    <w:rsid w:val="00290681"/>
    <w:rsid w:val="00291307"/>
    <w:rsid w:val="00294A7F"/>
    <w:rsid w:val="002A1071"/>
    <w:rsid w:val="002A2641"/>
    <w:rsid w:val="002A314E"/>
    <w:rsid w:val="002A74CF"/>
    <w:rsid w:val="002B046C"/>
    <w:rsid w:val="002B06B2"/>
    <w:rsid w:val="002B1C46"/>
    <w:rsid w:val="002B4164"/>
    <w:rsid w:val="002C3022"/>
    <w:rsid w:val="002C34DF"/>
    <w:rsid w:val="002C4E81"/>
    <w:rsid w:val="002C5984"/>
    <w:rsid w:val="002C61DD"/>
    <w:rsid w:val="002D0C62"/>
    <w:rsid w:val="002D1CC8"/>
    <w:rsid w:val="002D290A"/>
    <w:rsid w:val="002D335A"/>
    <w:rsid w:val="002D5BB6"/>
    <w:rsid w:val="002D66DD"/>
    <w:rsid w:val="002E0287"/>
    <w:rsid w:val="002E11D1"/>
    <w:rsid w:val="002E1420"/>
    <w:rsid w:val="002F35C9"/>
    <w:rsid w:val="002F43D2"/>
    <w:rsid w:val="002F5BEE"/>
    <w:rsid w:val="00305781"/>
    <w:rsid w:val="00310121"/>
    <w:rsid w:val="003118FD"/>
    <w:rsid w:val="00313EBE"/>
    <w:rsid w:val="00315A4F"/>
    <w:rsid w:val="00321DF3"/>
    <w:rsid w:val="003238AD"/>
    <w:rsid w:val="00327138"/>
    <w:rsid w:val="003403A7"/>
    <w:rsid w:val="0034111A"/>
    <w:rsid w:val="003420E2"/>
    <w:rsid w:val="00345729"/>
    <w:rsid w:val="00361202"/>
    <w:rsid w:val="00361CDE"/>
    <w:rsid w:val="00361E26"/>
    <w:rsid w:val="003637EC"/>
    <w:rsid w:val="003641F5"/>
    <w:rsid w:val="00371BA9"/>
    <w:rsid w:val="0037258C"/>
    <w:rsid w:val="0037365D"/>
    <w:rsid w:val="00373EA0"/>
    <w:rsid w:val="00374D7B"/>
    <w:rsid w:val="00375A75"/>
    <w:rsid w:val="003770AB"/>
    <w:rsid w:val="003775A2"/>
    <w:rsid w:val="00377D39"/>
    <w:rsid w:val="00382164"/>
    <w:rsid w:val="00383C2B"/>
    <w:rsid w:val="00386773"/>
    <w:rsid w:val="00396483"/>
    <w:rsid w:val="003A0D55"/>
    <w:rsid w:val="003A159D"/>
    <w:rsid w:val="003A1EAF"/>
    <w:rsid w:val="003A3FA0"/>
    <w:rsid w:val="003A5301"/>
    <w:rsid w:val="003A53B1"/>
    <w:rsid w:val="003B6716"/>
    <w:rsid w:val="003C1F68"/>
    <w:rsid w:val="003C2ABE"/>
    <w:rsid w:val="003C3986"/>
    <w:rsid w:val="003C7861"/>
    <w:rsid w:val="003D20A9"/>
    <w:rsid w:val="003D38DB"/>
    <w:rsid w:val="003D394C"/>
    <w:rsid w:val="003D4752"/>
    <w:rsid w:val="003D7F27"/>
    <w:rsid w:val="003E12CA"/>
    <w:rsid w:val="003E1551"/>
    <w:rsid w:val="003E2ACA"/>
    <w:rsid w:val="003E35BC"/>
    <w:rsid w:val="003E3FFD"/>
    <w:rsid w:val="003E5070"/>
    <w:rsid w:val="003E5EE1"/>
    <w:rsid w:val="003E6F82"/>
    <w:rsid w:val="003E7226"/>
    <w:rsid w:val="003F164C"/>
    <w:rsid w:val="003F2B80"/>
    <w:rsid w:val="003F311A"/>
    <w:rsid w:val="003F3F5E"/>
    <w:rsid w:val="004013CE"/>
    <w:rsid w:val="00402837"/>
    <w:rsid w:val="004028F5"/>
    <w:rsid w:val="00416155"/>
    <w:rsid w:val="00416782"/>
    <w:rsid w:val="00420869"/>
    <w:rsid w:val="00422AE8"/>
    <w:rsid w:val="004326D6"/>
    <w:rsid w:val="0043465B"/>
    <w:rsid w:val="00437F7A"/>
    <w:rsid w:val="00441C5C"/>
    <w:rsid w:val="00443475"/>
    <w:rsid w:val="004443C8"/>
    <w:rsid w:val="004474B0"/>
    <w:rsid w:val="0045102E"/>
    <w:rsid w:val="004526FF"/>
    <w:rsid w:val="00454F70"/>
    <w:rsid w:val="00470168"/>
    <w:rsid w:val="00472E4B"/>
    <w:rsid w:val="004753D2"/>
    <w:rsid w:val="00477CBC"/>
    <w:rsid w:val="00484244"/>
    <w:rsid w:val="00486ABB"/>
    <w:rsid w:val="00487D87"/>
    <w:rsid w:val="004911DD"/>
    <w:rsid w:val="00492057"/>
    <w:rsid w:val="004949B7"/>
    <w:rsid w:val="0049771F"/>
    <w:rsid w:val="004A2B06"/>
    <w:rsid w:val="004A2B5E"/>
    <w:rsid w:val="004A3B02"/>
    <w:rsid w:val="004A3E2E"/>
    <w:rsid w:val="004B4021"/>
    <w:rsid w:val="004B5B56"/>
    <w:rsid w:val="004C2627"/>
    <w:rsid w:val="004C3D7A"/>
    <w:rsid w:val="004C48AB"/>
    <w:rsid w:val="004C4A6A"/>
    <w:rsid w:val="004C7256"/>
    <w:rsid w:val="004E5460"/>
    <w:rsid w:val="004E5657"/>
    <w:rsid w:val="004E5A19"/>
    <w:rsid w:val="004E6030"/>
    <w:rsid w:val="004E623D"/>
    <w:rsid w:val="004E7C4A"/>
    <w:rsid w:val="004F0E73"/>
    <w:rsid w:val="004F34DB"/>
    <w:rsid w:val="00502449"/>
    <w:rsid w:val="005117A6"/>
    <w:rsid w:val="00512418"/>
    <w:rsid w:val="00512AE6"/>
    <w:rsid w:val="00512C78"/>
    <w:rsid w:val="00516987"/>
    <w:rsid w:val="005232DF"/>
    <w:rsid w:val="00525EAD"/>
    <w:rsid w:val="00527E86"/>
    <w:rsid w:val="00531488"/>
    <w:rsid w:val="00531BB3"/>
    <w:rsid w:val="00534C37"/>
    <w:rsid w:val="00536E41"/>
    <w:rsid w:val="00543D59"/>
    <w:rsid w:val="00544E58"/>
    <w:rsid w:val="0055230D"/>
    <w:rsid w:val="00552D69"/>
    <w:rsid w:val="0055423A"/>
    <w:rsid w:val="0055755A"/>
    <w:rsid w:val="005617E2"/>
    <w:rsid w:val="005640BD"/>
    <w:rsid w:val="00566871"/>
    <w:rsid w:val="005760C1"/>
    <w:rsid w:val="00576619"/>
    <w:rsid w:val="00580A02"/>
    <w:rsid w:val="00581369"/>
    <w:rsid w:val="0059087A"/>
    <w:rsid w:val="00590A11"/>
    <w:rsid w:val="00590F46"/>
    <w:rsid w:val="00591125"/>
    <w:rsid w:val="00595BC4"/>
    <w:rsid w:val="005A1DB9"/>
    <w:rsid w:val="005A3067"/>
    <w:rsid w:val="005A327F"/>
    <w:rsid w:val="005A47D5"/>
    <w:rsid w:val="005A5259"/>
    <w:rsid w:val="005A5DF6"/>
    <w:rsid w:val="005A6A6C"/>
    <w:rsid w:val="005A6AA8"/>
    <w:rsid w:val="005B1D9A"/>
    <w:rsid w:val="005B2C0D"/>
    <w:rsid w:val="005B2D48"/>
    <w:rsid w:val="005B35B5"/>
    <w:rsid w:val="005B397F"/>
    <w:rsid w:val="005B7E5F"/>
    <w:rsid w:val="005B7F4E"/>
    <w:rsid w:val="005C20B9"/>
    <w:rsid w:val="005C7DF8"/>
    <w:rsid w:val="005D1632"/>
    <w:rsid w:val="005E0B13"/>
    <w:rsid w:val="005E0C1F"/>
    <w:rsid w:val="005E53D9"/>
    <w:rsid w:val="005E6250"/>
    <w:rsid w:val="005E723A"/>
    <w:rsid w:val="005E77BE"/>
    <w:rsid w:val="005F2A96"/>
    <w:rsid w:val="005F3E12"/>
    <w:rsid w:val="00601D39"/>
    <w:rsid w:val="00610BD5"/>
    <w:rsid w:val="00611006"/>
    <w:rsid w:val="006212C4"/>
    <w:rsid w:val="0062772B"/>
    <w:rsid w:val="00631CA2"/>
    <w:rsid w:val="00637329"/>
    <w:rsid w:val="006405F6"/>
    <w:rsid w:val="00640D50"/>
    <w:rsid w:val="006414E0"/>
    <w:rsid w:val="00644502"/>
    <w:rsid w:val="00653255"/>
    <w:rsid w:val="006535C0"/>
    <w:rsid w:val="006536E7"/>
    <w:rsid w:val="00657858"/>
    <w:rsid w:val="00663CAB"/>
    <w:rsid w:val="00666DA7"/>
    <w:rsid w:val="006708E0"/>
    <w:rsid w:val="00670D53"/>
    <w:rsid w:val="0067344B"/>
    <w:rsid w:val="00681517"/>
    <w:rsid w:val="006818B1"/>
    <w:rsid w:val="006832FB"/>
    <w:rsid w:val="006858E3"/>
    <w:rsid w:val="006A1501"/>
    <w:rsid w:val="006A54F4"/>
    <w:rsid w:val="006A6EF5"/>
    <w:rsid w:val="006B01FD"/>
    <w:rsid w:val="006B160B"/>
    <w:rsid w:val="006B2359"/>
    <w:rsid w:val="006B251B"/>
    <w:rsid w:val="006B5501"/>
    <w:rsid w:val="006C325D"/>
    <w:rsid w:val="006C4731"/>
    <w:rsid w:val="006D1092"/>
    <w:rsid w:val="006D17C1"/>
    <w:rsid w:val="006D55BA"/>
    <w:rsid w:val="006E3A45"/>
    <w:rsid w:val="006E3CE9"/>
    <w:rsid w:val="006E432C"/>
    <w:rsid w:val="006F0C27"/>
    <w:rsid w:val="006F3F89"/>
    <w:rsid w:val="00702CD9"/>
    <w:rsid w:val="00703424"/>
    <w:rsid w:val="00704921"/>
    <w:rsid w:val="0070595C"/>
    <w:rsid w:val="007134D1"/>
    <w:rsid w:val="007171E3"/>
    <w:rsid w:val="0072446D"/>
    <w:rsid w:val="0073053B"/>
    <w:rsid w:val="00732BB2"/>
    <w:rsid w:val="007379DF"/>
    <w:rsid w:val="00741525"/>
    <w:rsid w:val="00742B9F"/>
    <w:rsid w:val="00747DD5"/>
    <w:rsid w:val="0075205A"/>
    <w:rsid w:val="00753AD7"/>
    <w:rsid w:val="00753B0E"/>
    <w:rsid w:val="00756AA6"/>
    <w:rsid w:val="00762AAD"/>
    <w:rsid w:val="00763537"/>
    <w:rsid w:val="00763E49"/>
    <w:rsid w:val="00765179"/>
    <w:rsid w:val="00765A24"/>
    <w:rsid w:val="007712FB"/>
    <w:rsid w:val="007730C7"/>
    <w:rsid w:val="0078013B"/>
    <w:rsid w:val="00781DDA"/>
    <w:rsid w:val="00783257"/>
    <w:rsid w:val="00784369"/>
    <w:rsid w:val="0079314F"/>
    <w:rsid w:val="00793ED8"/>
    <w:rsid w:val="00797210"/>
    <w:rsid w:val="007A04F4"/>
    <w:rsid w:val="007A3DA0"/>
    <w:rsid w:val="007A42C4"/>
    <w:rsid w:val="007A488B"/>
    <w:rsid w:val="007A5E48"/>
    <w:rsid w:val="007B162E"/>
    <w:rsid w:val="007B3391"/>
    <w:rsid w:val="007B7E0E"/>
    <w:rsid w:val="007C0299"/>
    <w:rsid w:val="007C17AE"/>
    <w:rsid w:val="007C3877"/>
    <w:rsid w:val="007C51B5"/>
    <w:rsid w:val="007C645F"/>
    <w:rsid w:val="007D2AE1"/>
    <w:rsid w:val="007D573F"/>
    <w:rsid w:val="007D5A18"/>
    <w:rsid w:val="007D5B2A"/>
    <w:rsid w:val="007D5B86"/>
    <w:rsid w:val="007D68BF"/>
    <w:rsid w:val="007E2643"/>
    <w:rsid w:val="007E47CF"/>
    <w:rsid w:val="007E515B"/>
    <w:rsid w:val="007E5EE0"/>
    <w:rsid w:val="007E6AAE"/>
    <w:rsid w:val="007F1BD4"/>
    <w:rsid w:val="007F6B4C"/>
    <w:rsid w:val="008112EF"/>
    <w:rsid w:val="00812E89"/>
    <w:rsid w:val="008139E5"/>
    <w:rsid w:val="008161A1"/>
    <w:rsid w:val="0082122D"/>
    <w:rsid w:val="00822172"/>
    <w:rsid w:val="008229F4"/>
    <w:rsid w:val="00831C0F"/>
    <w:rsid w:val="00833695"/>
    <w:rsid w:val="0083674C"/>
    <w:rsid w:val="0083696B"/>
    <w:rsid w:val="008439E4"/>
    <w:rsid w:val="00846BBB"/>
    <w:rsid w:val="00850200"/>
    <w:rsid w:val="00853AE1"/>
    <w:rsid w:val="00854D13"/>
    <w:rsid w:val="0085502D"/>
    <w:rsid w:val="00855CC7"/>
    <w:rsid w:val="008630F5"/>
    <w:rsid w:val="008639BE"/>
    <w:rsid w:val="008663F5"/>
    <w:rsid w:val="00866C29"/>
    <w:rsid w:val="00867EE5"/>
    <w:rsid w:val="008721D6"/>
    <w:rsid w:val="00873229"/>
    <w:rsid w:val="00874084"/>
    <w:rsid w:val="00874882"/>
    <w:rsid w:val="008755E6"/>
    <w:rsid w:val="00876585"/>
    <w:rsid w:val="00884786"/>
    <w:rsid w:val="00885737"/>
    <w:rsid w:val="00894BF4"/>
    <w:rsid w:val="008A3358"/>
    <w:rsid w:val="008A37D3"/>
    <w:rsid w:val="008A5AE6"/>
    <w:rsid w:val="008B6EC4"/>
    <w:rsid w:val="008B757E"/>
    <w:rsid w:val="008C04E0"/>
    <w:rsid w:val="008C1939"/>
    <w:rsid w:val="008C1EF1"/>
    <w:rsid w:val="008C24EF"/>
    <w:rsid w:val="008C285B"/>
    <w:rsid w:val="008C479E"/>
    <w:rsid w:val="008C4FE7"/>
    <w:rsid w:val="008C73E2"/>
    <w:rsid w:val="008D11EC"/>
    <w:rsid w:val="008D3632"/>
    <w:rsid w:val="008D414F"/>
    <w:rsid w:val="008D5C8A"/>
    <w:rsid w:val="008E1D22"/>
    <w:rsid w:val="008E2698"/>
    <w:rsid w:val="008E39C2"/>
    <w:rsid w:val="008E3A4A"/>
    <w:rsid w:val="008E4833"/>
    <w:rsid w:val="008E7474"/>
    <w:rsid w:val="008F4081"/>
    <w:rsid w:val="008F4540"/>
    <w:rsid w:val="008F4906"/>
    <w:rsid w:val="00902771"/>
    <w:rsid w:val="00904BFB"/>
    <w:rsid w:val="00910218"/>
    <w:rsid w:val="0091040C"/>
    <w:rsid w:val="0091221D"/>
    <w:rsid w:val="00913A8B"/>
    <w:rsid w:val="009144C0"/>
    <w:rsid w:val="009158EC"/>
    <w:rsid w:val="00921924"/>
    <w:rsid w:val="00932A83"/>
    <w:rsid w:val="009336FD"/>
    <w:rsid w:val="009339C6"/>
    <w:rsid w:val="0093473F"/>
    <w:rsid w:val="0093541B"/>
    <w:rsid w:val="00941602"/>
    <w:rsid w:val="0094365C"/>
    <w:rsid w:val="00943972"/>
    <w:rsid w:val="0094785B"/>
    <w:rsid w:val="009501B7"/>
    <w:rsid w:val="00953DD2"/>
    <w:rsid w:val="0095434C"/>
    <w:rsid w:val="00957530"/>
    <w:rsid w:val="00961DC1"/>
    <w:rsid w:val="00963129"/>
    <w:rsid w:val="00964580"/>
    <w:rsid w:val="00973EFA"/>
    <w:rsid w:val="00974918"/>
    <w:rsid w:val="00977CC3"/>
    <w:rsid w:val="00991100"/>
    <w:rsid w:val="0099688F"/>
    <w:rsid w:val="009A14EB"/>
    <w:rsid w:val="009A67A8"/>
    <w:rsid w:val="009A7353"/>
    <w:rsid w:val="009B04FA"/>
    <w:rsid w:val="009B09FF"/>
    <w:rsid w:val="009B1F6B"/>
    <w:rsid w:val="009B4834"/>
    <w:rsid w:val="009B59E3"/>
    <w:rsid w:val="009C2AA6"/>
    <w:rsid w:val="009C63CB"/>
    <w:rsid w:val="009D362E"/>
    <w:rsid w:val="009D5DDF"/>
    <w:rsid w:val="009D7F6B"/>
    <w:rsid w:val="009E26B0"/>
    <w:rsid w:val="009F2B20"/>
    <w:rsid w:val="009F4978"/>
    <w:rsid w:val="009F6442"/>
    <w:rsid w:val="009F6CAE"/>
    <w:rsid w:val="00A0538D"/>
    <w:rsid w:val="00A0691B"/>
    <w:rsid w:val="00A07457"/>
    <w:rsid w:val="00A11806"/>
    <w:rsid w:val="00A12400"/>
    <w:rsid w:val="00A13384"/>
    <w:rsid w:val="00A15624"/>
    <w:rsid w:val="00A169C8"/>
    <w:rsid w:val="00A170D6"/>
    <w:rsid w:val="00A2142E"/>
    <w:rsid w:val="00A21900"/>
    <w:rsid w:val="00A22221"/>
    <w:rsid w:val="00A32E02"/>
    <w:rsid w:val="00A364EC"/>
    <w:rsid w:val="00A367BF"/>
    <w:rsid w:val="00A45A5F"/>
    <w:rsid w:val="00A506A5"/>
    <w:rsid w:val="00A56877"/>
    <w:rsid w:val="00A5738B"/>
    <w:rsid w:val="00A61254"/>
    <w:rsid w:val="00A655BE"/>
    <w:rsid w:val="00A66C30"/>
    <w:rsid w:val="00A67E30"/>
    <w:rsid w:val="00A70ACA"/>
    <w:rsid w:val="00A757F0"/>
    <w:rsid w:val="00A80622"/>
    <w:rsid w:val="00A824E8"/>
    <w:rsid w:val="00A85ABC"/>
    <w:rsid w:val="00A90F2C"/>
    <w:rsid w:val="00AB3E6C"/>
    <w:rsid w:val="00AB6FAF"/>
    <w:rsid w:val="00AC5D93"/>
    <w:rsid w:val="00AC6960"/>
    <w:rsid w:val="00AD491E"/>
    <w:rsid w:val="00AD4960"/>
    <w:rsid w:val="00AE0AB3"/>
    <w:rsid w:val="00AE2527"/>
    <w:rsid w:val="00AE2D72"/>
    <w:rsid w:val="00AF0A0A"/>
    <w:rsid w:val="00AF212B"/>
    <w:rsid w:val="00AF3B2D"/>
    <w:rsid w:val="00AF7031"/>
    <w:rsid w:val="00B00B5C"/>
    <w:rsid w:val="00B05310"/>
    <w:rsid w:val="00B054FD"/>
    <w:rsid w:val="00B05CA0"/>
    <w:rsid w:val="00B072B2"/>
    <w:rsid w:val="00B11DA2"/>
    <w:rsid w:val="00B15C36"/>
    <w:rsid w:val="00B1636F"/>
    <w:rsid w:val="00B22F7E"/>
    <w:rsid w:val="00B26C2B"/>
    <w:rsid w:val="00B27D2C"/>
    <w:rsid w:val="00B31A2D"/>
    <w:rsid w:val="00B33A33"/>
    <w:rsid w:val="00B34849"/>
    <w:rsid w:val="00B409E5"/>
    <w:rsid w:val="00B41FD3"/>
    <w:rsid w:val="00B449BC"/>
    <w:rsid w:val="00B46DD5"/>
    <w:rsid w:val="00B514BC"/>
    <w:rsid w:val="00B5507C"/>
    <w:rsid w:val="00B61B26"/>
    <w:rsid w:val="00B61CD6"/>
    <w:rsid w:val="00B6231F"/>
    <w:rsid w:val="00B66173"/>
    <w:rsid w:val="00B7144B"/>
    <w:rsid w:val="00B71846"/>
    <w:rsid w:val="00B75B5E"/>
    <w:rsid w:val="00B81029"/>
    <w:rsid w:val="00B816C1"/>
    <w:rsid w:val="00B81D21"/>
    <w:rsid w:val="00B84F5F"/>
    <w:rsid w:val="00B85329"/>
    <w:rsid w:val="00B91CF2"/>
    <w:rsid w:val="00B97106"/>
    <w:rsid w:val="00B97FF4"/>
    <w:rsid w:val="00BA35CC"/>
    <w:rsid w:val="00BA6D81"/>
    <w:rsid w:val="00BB4219"/>
    <w:rsid w:val="00BC0014"/>
    <w:rsid w:val="00BC0449"/>
    <w:rsid w:val="00BC0E48"/>
    <w:rsid w:val="00BC530B"/>
    <w:rsid w:val="00BC7ADE"/>
    <w:rsid w:val="00BD3CA6"/>
    <w:rsid w:val="00BD4804"/>
    <w:rsid w:val="00BD4FB4"/>
    <w:rsid w:val="00BE34FD"/>
    <w:rsid w:val="00BE60FF"/>
    <w:rsid w:val="00BE6B52"/>
    <w:rsid w:val="00BF0B39"/>
    <w:rsid w:val="00BF1466"/>
    <w:rsid w:val="00BF4D5F"/>
    <w:rsid w:val="00C00BD9"/>
    <w:rsid w:val="00C06EA6"/>
    <w:rsid w:val="00C07B7F"/>
    <w:rsid w:val="00C113AF"/>
    <w:rsid w:val="00C2133E"/>
    <w:rsid w:val="00C21881"/>
    <w:rsid w:val="00C33977"/>
    <w:rsid w:val="00C36B4E"/>
    <w:rsid w:val="00C37134"/>
    <w:rsid w:val="00C37C1E"/>
    <w:rsid w:val="00C40BAE"/>
    <w:rsid w:val="00C427AA"/>
    <w:rsid w:val="00C42EFD"/>
    <w:rsid w:val="00C43F1B"/>
    <w:rsid w:val="00C46ED4"/>
    <w:rsid w:val="00C5103C"/>
    <w:rsid w:val="00C52FA8"/>
    <w:rsid w:val="00C54B61"/>
    <w:rsid w:val="00C6377C"/>
    <w:rsid w:val="00C655DB"/>
    <w:rsid w:val="00C71308"/>
    <w:rsid w:val="00C76103"/>
    <w:rsid w:val="00C81501"/>
    <w:rsid w:val="00C83B13"/>
    <w:rsid w:val="00C90477"/>
    <w:rsid w:val="00C906D2"/>
    <w:rsid w:val="00C90984"/>
    <w:rsid w:val="00C92A9F"/>
    <w:rsid w:val="00C92C40"/>
    <w:rsid w:val="00C973C2"/>
    <w:rsid w:val="00C97F73"/>
    <w:rsid w:val="00CA0FC4"/>
    <w:rsid w:val="00CA1D81"/>
    <w:rsid w:val="00CA21F6"/>
    <w:rsid w:val="00CA6EEA"/>
    <w:rsid w:val="00CB0C43"/>
    <w:rsid w:val="00CB4418"/>
    <w:rsid w:val="00CC1E1A"/>
    <w:rsid w:val="00CC2736"/>
    <w:rsid w:val="00CC5331"/>
    <w:rsid w:val="00CC5E16"/>
    <w:rsid w:val="00CC6787"/>
    <w:rsid w:val="00CD1566"/>
    <w:rsid w:val="00CD4E98"/>
    <w:rsid w:val="00CE00DC"/>
    <w:rsid w:val="00CE21BF"/>
    <w:rsid w:val="00CF0781"/>
    <w:rsid w:val="00CF0932"/>
    <w:rsid w:val="00CF2928"/>
    <w:rsid w:val="00CF34D9"/>
    <w:rsid w:val="00CF4A60"/>
    <w:rsid w:val="00D00EBC"/>
    <w:rsid w:val="00D044A8"/>
    <w:rsid w:val="00D05B65"/>
    <w:rsid w:val="00D06A26"/>
    <w:rsid w:val="00D07309"/>
    <w:rsid w:val="00D07A3A"/>
    <w:rsid w:val="00D13F1E"/>
    <w:rsid w:val="00D22089"/>
    <w:rsid w:val="00D237E3"/>
    <w:rsid w:val="00D262F9"/>
    <w:rsid w:val="00D30BEB"/>
    <w:rsid w:val="00D32D53"/>
    <w:rsid w:val="00D44370"/>
    <w:rsid w:val="00D502D7"/>
    <w:rsid w:val="00D516A0"/>
    <w:rsid w:val="00D53895"/>
    <w:rsid w:val="00D546F9"/>
    <w:rsid w:val="00D55FBF"/>
    <w:rsid w:val="00D62E7C"/>
    <w:rsid w:val="00D71A2E"/>
    <w:rsid w:val="00D73569"/>
    <w:rsid w:val="00D76663"/>
    <w:rsid w:val="00D776DE"/>
    <w:rsid w:val="00D80C74"/>
    <w:rsid w:val="00D816C9"/>
    <w:rsid w:val="00D823DC"/>
    <w:rsid w:val="00D8437D"/>
    <w:rsid w:val="00D84EF7"/>
    <w:rsid w:val="00D921C7"/>
    <w:rsid w:val="00D92EB2"/>
    <w:rsid w:val="00D94E35"/>
    <w:rsid w:val="00DA1479"/>
    <w:rsid w:val="00DA22D2"/>
    <w:rsid w:val="00DA2D5B"/>
    <w:rsid w:val="00DA3B25"/>
    <w:rsid w:val="00DA4803"/>
    <w:rsid w:val="00DA6B0C"/>
    <w:rsid w:val="00DB0660"/>
    <w:rsid w:val="00DB29C8"/>
    <w:rsid w:val="00DB5118"/>
    <w:rsid w:val="00DB7930"/>
    <w:rsid w:val="00DC0CC0"/>
    <w:rsid w:val="00DC680D"/>
    <w:rsid w:val="00DD0637"/>
    <w:rsid w:val="00DD2DFC"/>
    <w:rsid w:val="00DD5B58"/>
    <w:rsid w:val="00DE01B2"/>
    <w:rsid w:val="00DE3156"/>
    <w:rsid w:val="00DE3762"/>
    <w:rsid w:val="00DE3934"/>
    <w:rsid w:val="00DE5571"/>
    <w:rsid w:val="00DF2E32"/>
    <w:rsid w:val="00DF74BB"/>
    <w:rsid w:val="00E00FC4"/>
    <w:rsid w:val="00E0126F"/>
    <w:rsid w:val="00E028DF"/>
    <w:rsid w:val="00E04994"/>
    <w:rsid w:val="00E1207B"/>
    <w:rsid w:val="00E12089"/>
    <w:rsid w:val="00E120A2"/>
    <w:rsid w:val="00E1330C"/>
    <w:rsid w:val="00E151B6"/>
    <w:rsid w:val="00E22CAA"/>
    <w:rsid w:val="00E24EB5"/>
    <w:rsid w:val="00E27C9F"/>
    <w:rsid w:val="00E32B4F"/>
    <w:rsid w:val="00E33981"/>
    <w:rsid w:val="00E41C25"/>
    <w:rsid w:val="00E44C02"/>
    <w:rsid w:val="00E47DC0"/>
    <w:rsid w:val="00E50736"/>
    <w:rsid w:val="00E51EAE"/>
    <w:rsid w:val="00E54737"/>
    <w:rsid w:val="00E56F85"/>
    <w:rsid w:val="00E6604D"/>
    <w:rsid w:val="00E716FC"/>
    <w:rsid w:val="00E71E91"/>
    <w:rsid w:val="00E74A0E"/>
    <w:rsid w:val="00E77536"/>
    <w:rsid w:val="00E83CAA"/>
    <w:rsid w:val="00E870C0"/>
    <w:rsid w:val="00E92411"/>
    <w:rsid w:val="00E93871"/>
    <w:rsid w:val="00E959D0"/>
    <w:rsid w:val="00EA5831"/>
    <w:rsid w:val="00EB5C9A"/>
    <w:rsid w:val="00EC043B"/>
    <w:rsid w:val="00EC0D85"/>
    <w:rsid w:val="00EC2528"/>
    <w:rsid w:val="00EC6129"/>
    <w:rsid w:val="00EC6BDD"/>
    <w:rsid w:val="00ED34A3"/>
    <w:rsid w:val="00ED7579"/>
    <w:rsid w:val="00EE2686"/>
    <w:rsid w:val="00EE790E"/>
    <w:rsid w:val="00EF0C85"/>
    <w:rsid w:val="00EF24D9"/>
    <w:rsid w:val="00EF3F93"/>
    <w:rsid w:val="00F011FB"/>
    <w:rsid w:val="00F01489"/>
    <w:rsid w:val="00F03439"/>
    <w:rsid w:val="00F2053F"/>
    <w:rsid w:val="00F20752"/>
    <w:rsid w:val="00F21D6F"/>
    <w:rsid w:val="00F2222F"/>
    <w:rsid w:val="00F247D8"/>
    <w:rsid w:val="00F271C1"/>
    <w:rsid w:val="00F30280"/>
    <w:rsid w:val="00F31B32"/>
    <w:rsid w:val="00F41138"/>
    <w:rsid w:val="00F42D9D"/>
    <w:rsid w:val="00F4489D"/>
    <w:rsid w:val="00F46D3B"/>
    <w:rsid w:val="00F50C66"/>
    <w:rsid w:val="00F5161D"/>
    <w:rsid w:val="00F51ABC"/>
    <w:rsid w:val="00F61F49"/>
    <w:rsid w:val="00F626D3"/>
    <w:rsid w:val="00F643BC"/>
    <w:rsid w:val="00F712BD"/>
    <w:rsid w:val="00F72F0E"/>
    <w:rsid w:val="00F7429B"/>
    <w:rsid w:val="00F756A1"/>
    <w:rsid w:val="00F76A0C"/>
    <w:rsid w:val="00F77BE7"/>
    <w:rsid w:val="00F81024"/>
    <w:rsid w:val="00F81D6D"/>
    <w:rsid w:val="00F85246"/>
    <w:rsid w:val="00F90396"/>
    <w:rsid w:val="00F93962"/>
    <w:rsid w:val="00F966FA"/>
    <w:rsid w:val="00FA1AF7"/>
    <w:rsid w:val="00FA78AA"/>
    <w:rsid w:val="00FB3935"/>
    <w:rsid w:val="00FB5C49"/>
    <w:rsid w:val="00FB7BA0"/>
    <w:rsid w:val="00FC03AE"/>
    <w:rsid w:val="00FC2563"/>
    <w:rsid w:val="00FC2CD4"/>
    <w:rsid w:val="00FC3C39"/>
    <w:rsid w:val="00FC48FC"/>
    <w:rsid w:val="00FD07DB"/>
    <w:rsid w:val="00FD1A6A"/>
    <w:rsid w:val="00FD2F2F"/>
    <w:rsid w:val="00FD34D7"/>
    <w:rsid w:val="00FE002F"/>
    <w:rsid w:val="00FE381F"/>
    <w:rsid w:val="00FE5961"/>
    <w:rsid w:val="00FE6C19"/>
    <w:rsid w:val="00FF060B"/>
    <w:rsid w:val="00FF4F73"/>
    <w:rsid w:val="00FF57D0"/>
    <w:rsid w:val="0150EC9D"/>
    <w:rsid w:val="01CBA036"/>
    <w:rsid w:val="0453334B"/>
    <w:rsid w:val="0477EC4F"/>
    <w:rsid w:val="05463B6E"/>
    <w:rsid w:val="055F729F"/>
    <w:rsid w:val="0572D50D"/>
    <w:rsid w:val="05E7544B"/>
    <w:rsid w:val="0640C4A0"/>
    <w:rsid w:val="06C29942"/>
    <w:rsid w:val="072D4D8C"/>
    <w:rsid w:val="09D039F8"/>
    <w:rsid w:val="0AA7FDAE"/>
    <w:rsid w:val="0AB9A5AD"/>
    <w:rsid w:val="0C5AC8C9"/>
    <w:rsid w:val="0C5B05B9"/>
    <w:rsid w:val="0CC29D3E"/>
    <w:rsid w:val="0D4C971B"/>
    <w:rsid w:val="0D671231"/>
    <w:rsid w:val="0D7F7C18"/>
    <w:rsid w:val="0DC79C58"/>
    <w:rsid w:val="0E628770"/>
    <w:rsid w:val="0E8924D5"/>
    <w:rsid w:val="0F667FA3"/>
    <w:rsid w:val="106455A0"/>
    <w:rsid w:val="109F18E5"/>
    <w:rsid w:val="110C28B9"/>
    <w:rsid w:val="113D3C22"/>
    <w:rsid w:val="11460581"/>
    <w:rsid w:val="11719EDD"/>
    <w:rsid w:val="12739A3C"/>
    <w:rsid w:val="12A82705"/>
    <w:rsid w:val="148E7DA0"/>
    <w:rsid w:val="14FF679F"/>
    <w:rsid w:val="15C820CB"/>
    <w:rsid w:val="16FFA3AB"/>
    <w:rsid w:val="17CE95F7"/>
    <w:rsid w:val="18B249D6"/>
    <w:rsid w:val="190422A0"/>
    <w:rsid w:val="1991EAA0"/>
    <w:rsid w:val="1C3FDC94"/>
    <w:rsid w:val="1D1CBA93"/>
    <w:rsid w:val="1E156C6B"/>
    <w:rsid w:val="1EC16231"/>
    <w:rsid w:val="20F83D7B"/>
    <w:rsid w:val="211C0637"/>
    <w:rsid w:val="218672C4"/>
    <w:rsid w:val="218B2D89"/>
    <w:rsid w:val="219228FC"/>
    <w:rsid w:val="21FEB58B"/>
    <w:rsid w:val="23694C78"/>
    <w:rsid w:val="25000ABA"/>
    <w:rsid w:val="2501741D"/>
    <w:rsid w:val="25DD83D5"/>
    <w:rsid w:val="26BF5F17"/>
    <w:rsid w:val="272A61D9"/>
    <w:rsid w:val="27ED26F6"/>
    <w:rsid w:val="28416E13"/>
    <w:rsid w:val="29204448"/>
    <w:rsid w:val="2A535883"/>
    <w:rsid w:val="2A6BD5BF"/>
    <w:rsid w:val="2ACB8AA4"/>
    <w:rsid w:val="2AEDC02F"/>
    <w:rsid w:val="2AEF7F1A"/>
    <w:rsid w:val="2BB31338"/>
    <w:rsid w:val="2D3627A5"/>
    <w:rsid w:val="2DE6901A"/>
    <w:rsid w:val="303C05E4"/>
    <w:rsid w:val="30D90165"/>
    <w:rsid w:val="314A1018"/>
    <w:rsid w:val="3382C697"/>
    <w:rsid w:val="33843299"/>
    <w:rsid w:val="342B82CF"/>
    <w:rsid w:val="359B23B6"/>
    <w:rsid w:val="3609220D"/>
    <w:rsid w:val="372DB3A4"/>
    <w:rsid w:val="373720D5"/>
    <w:rsid w:val="375734C3"/>
    <w:rsid w:val="37BB0390"/>
    <w:rsid w:val="392E7362"/>
    <w:rsid w:val="39A48BD5"/>
    <w:rsid w:val="3A3935DD"/>
    <w:rsid w:val="3AB6E0F4"/>
    <w:rsid w:val="3BCE281C"/>
    <w:rsid w:val="3CA34A58"/>
    <w:rsid w:val="4041EFA1"/>
    <w:rsid w:val="415BD65F"/>
    <w:rsid w:val="41FDC5FB"/>
    <w:rsid w:val="4542BB1A"/>
    <w:rsid w:val="455163EF"/>
    <w:rsid w:val="4591CC7C"/>
    <w:rsid w:val="462F3656"/>
    <w:rsid w:val="4632984C"/>
    <w:rsid w:val="464A7840"/>
    <w:rsid w:val="4652C2F1"/>
    <w:rsid w:val="46723F76"/>
    <w:rsid w:val="47770FF3"/>
    <w:rsid w:val="483D281B"/>
    <w:rsid w:val="488158CA"/>
    <w:rsid w:val="48AC5FCA"/>
    <w:rsid w:val="48C73128"/>
    <w:rsid w:val="48ED35A0"/>
    <w:rsid w:val="4999216B"/>
    <w:rsid w:val="49D1B465"/>
    <w:rsid w:val="49F9D5C0"/>
    <w:rsid w:val="4A8A3D12"/>
    <w:rsid w:val="4B7B987F"/>
    <w:rsid w:val="4E1489D6"/>
    <w:rsid w:val="4FC4DDC5"/>
    <w:rsid w:val="515BE16C"/>
    <w:rsid w:val="517B7D48"/>
    <w:rsid w:val="52B91D31"/>
    <w:rsid w:val="5331D362"/>
    <w:rsid w:val="536D79ED"/>
    <w:rsid w:val="543D3A16"/>
    <w:rsid w:val="543E44CC"/>
    <w:rsid w:val="54C4CBA9"/>
    <w:rsid w:val="55CEF67F"/>
    <w:rsid w:val="57B34A1F"/>
    <w:rsid w:val="5828A5B5"/>
    <w:rsid w:val="58DA44E7"/>
    <w:rsid w:val="5921240D"/>
    <w:rsid w:val="5BE9ACF6"/>
    <w:rsid w:val="5C5CAB68"/>
    <w:rsid w:val="5CF43CC8"/>
    <w:rsid w:val="5E0BEE6C"/>
    <w:rsid w:val="5E642D45"/>
    <w:rsid w:val="5E90E890"/>
    <w:rsid w:val="5EFA63E6"/>
    <w:rsid w:val="61AE8842"/>
    <w:rsid w:val="62BA1DBB"/>
    <w:rsid w:val="644A200A"/>
    <w:rsid w:val="64650457"/>
    <w:rsid w:val="64CA1FB8"/>
    <w:rsid w:val="65159576"/>
    <w:rsid w:val="652C8CE3"/>
    <w:rsid w:val="66EFD950"/>
    <w:rsid w:val="67037ACB"/>
    <w:rsid w:val="67A6D7CC"/>
    <w:rsid w:val="69814F4B"/>
    <w:rsid w:val="69E11367"/>
    <w:rsid w:val="6C021272"/>
    <w:rsid w:val="6C61E6D4"/>
    <w:rsid w:val="6CA67C66"/>
    <w:rsid w:val="6CCED022"/>
    <w:rsid w:val="6D8D0D34"/>
    <w:rsid w:val="6DF283BA"/>
    <w:rsid w:val="6E522903"/>
    <w:rsid w:val="70585496"/>
    <w:rsid w:val="716B0A19"/>
    <w:rsid w:val="71754850"/>
    <w:rsid w:val="73EE62A3"/>
    <w:rsid w:val="74FCB7F3"/>
    <w:rsid w:val="7523A1DB"/>
    <w:rsid w:val="7661F7D6"/>
    <w:rsid w:val="76B7E2EA"/>
    <w:rsid w:val="76CB9A0B"/>
    <w:rsid w:val="779F857B"/>
    <w:rsid w:val="77D97DC3"/>
    <w:rsid w:val="788E815E"/>
    <w:rsid w:val="78E7D8EA"/>
    <w:rsid w:val="79EF3BFF"/>
    <w:rsid w:val="7C526DB4"/>
    <w:rsid w:val="7C9954FE"/>
    <w:rsid w:val="7CA9AAD6"/>
    <w:rsid w:val="7D2F95B3"/>
    <w:rsid w:val="7DF08885"/>
    <w:rsid w:val="7E89CCF4"/>
    <w:rsid w:val="7EC666EF"/>
    <w:rsid w:val="7F9303E1"/>
    <w:rsid w:val="7FA38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B04"/>
  <w15:chartTrackingRefBased/>
  <w15:docId w15:val="{81D39042-CA03-7545-A169-BB46D68F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1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1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0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0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0E73"/>
    <w:pPr>
      <w:ind w:left="720"/>
      <w:contextualSpacing/>
    </w:pPr>
  </w:style>
  <w:style w:type="character" w:styleId="LineNumber">
    <w:name w:val="line number"/>
    <w:basedOn w:val="DefaultParagraphFont"/>
    <w:uiPriority w:val="99"/>
    <w:semiHidden/>
    <w:unhideWhenUsed/>
    <w:rsid w:val="000F413E"/>
  </w:style>
  <w:style w:type="paragraph" w:styleId="Footer">
    <w:name w:val="footer"/>
    <w:basedOn w:val="Normal"/>
    <w:link w:val="FooterChar"/>
    <w:uiPriority w:val="99"/>
    <w:unhideWhenUsed/>
    <w:rsid w:val="000F413E"/>
    <w:pPr>
      <w:tabs>
        <w:tab w:val="center" w:pos="4680"/>
        <w:tab w:val="right" w:pos="9360"/>
      </w:tabs>
    </w:pPr>
  </w:style>
  <w:style w:type="character" w:customStyle="1" w:styleId="FooterChar">
    <w:name w:val="Footer Char"/>
    <w:basedOn w:val="DefaultParagraphFont"/>
    <w:link w:val="Footer"/>
    <w:uiPriority w:val="99"/>
    <w:rsid w:val="000F413E"/>
  </w:style>
  <w:style w:type="character" w:styleId="PageNumber">
    <w:name w:val="page number"/>
    <w:basedOn w:val="DefaultParagraphFont"/>
    <w:uiPriority w:val="99"/>
    <w:semiHidden/>
    <w:unhideWhenUsed/>
    <w:rsid w:val="000F413E"/>
  </w:style>
  <w:style w:type="character" w:customStyle="1" w:styleId="Heading1Char">
    <w:name w:val="Heading 1 Char"/>
    <w:basedOn w:val="DefaultParagraphFont"/>
    <w:link w:val="Heading1"/>
    <w:uiPriority w:val="9"/>
    <w:rsid w:val="00C76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103"/>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33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3C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712FB"/>
    <w:rPr>
      <w:b/>
      <w:bCs/>
    </w:rPr>
  </w:style>
  <w:style w:type="character" w:customStyle="1" w:styleId="CommentSubjectChar">
    <w:name w:val="Comment Subject Char"/>
    <w:basedOn w:val="CommentTextChar"/>
    <w:link w:val="CommentSubject"/>
    <w:uiPriority w:val="99"/>
    <w:semiHidden/>
    <w:rsid w:val="007712FB"/>
    <w:rPr>
      <w:b/>
      <w:bCs/>
      <w:sz w:val="20"/>
      <w:szCs w:val="20"/>
    </w:rPr>
  </w:style>
  <w:style w:type="paragraph" w:styleId="Header">
    <w:name w:val="header"/>
    <w:basedOn w:val="Normal"/>
    <w:link w:val="HeaderChar"/>
    <w:uiPriority w:val="99"/>
    <w:semiHidden/>
    <w:unhideWhenUsed/>
    <w:rsid w:val="00AD491E"/>
    <w:pPr>
      <w:tabs>
        <w:tab w:val="center" w:pos="4513"/>
        <w:tab w:val="right" w:pos="9026"/>
      </w:tabs>
    </w:pPr>
  </w:style>
  <w:style w:type="character" w:customStyle="1" w:styleId="HeaderChar">
    <w:name w:val="Header Char"/>
    <w:basedOn w:val="DefaultParagraphFont"/>
    <w:link w:val="Header"/>
    <w:uiPriority w:val="99"/>
    <w:semiHidden/>
    <w:rsid w:val="00AD491E"/>
  </w:style>
  <w:style w:type="paragraph" w:styleId="Revision">
    <w:name w:val="Revision"/>
    <w:hidden/>
    <w:uiPriority w:val="99"/>
    <w:semiHidden/>
    <w:rsid w:val="006A6EF5"/>
  </w:style>
  <w:style w:type="character" w:styleId="Hyperlink">
    <w:name w:val="Hyperlink"/>
    <w:basedOn w:val="DefaultParagraphFont"/>
    <w:uiPriority w:val="99"/>
    <w:unhideWhenUsed/>
    <w:rsid w:val="00866C29"/>
    <w:rPr>
      <w:color w:val="0563C1" w:themeColor="hyperlink"/>
      <w:u w:val="single"/>
    </w:rPr>
  </w:style>
  <w:style w:type="character" w:customStyle="1" w:styleId="UnresolvedMention">
    <w:name w:val="Unresolved Mention"/>
    <w:basedOn w:val="DefaultParagraphFont"/>
    <w:uiPriority w:val="99"/>
    <w:semiHidden/>
    <w:unhideWhenUsed/>
    <w:rsid w:val="00866C29"/>
    <w:rPr>
      <w:color w:val="605E5C"/>
      <w:shd w:val="clear" w:color="auto" w:fill="E1DFDD"/>
    </w:rPr>
  </w:style>
  <w:style w:type="character" w:styleId="FollowedHyperlink">
    <w:name w:val="FollowedHyperlink"/>
    <w:basedOn w:val="DefaultParagraphFont"/>
    <w:uiPriority w:val="99"/>
    <w:semiHidden/>
    <w:unhideWhenUsed/>
    <w:rsid w:val="00264254"/>
    <w:rPr>
      <w:color w:val="954F72" w:themeColor="followedHyperlink"/>
      <w:u w:val="single"/>
    </w:rPr>
  </w:style>
  <w:style w:type="character" w:customStyle="1" w:styleId="label">
    <w:name w:val="label"/>
    <w:basedOn w:val="DefaultParagraphFont"/>
    <w:rsid w:val="00F24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40961">
      <w:bodyDiv w:val="1"/>
      <w:marLeft w:val="0"/>
      <w:marRight w:val="0"/>
      <w:marTop w:val="0"/>
      <w:marBottom w:val="0"/>
      <w:divBdr>
        <w:top w:val="none" w:sz="0" w:space="0" w:color="auto"/>
        <w:left w:val="none" w:sz="0" w:space="0" w:color="auto"/>
        <w:bottom w:val="none" w:sz="0" w:space="0" w:color="auto"/>
        <w:right w:val="none" w:sz="0" w:space="0" w:color="auto"/>
      </w:divBdr>
      <w:divsChild>
        <w:div w:id="1468166179">
          <w:marLeft w:val="480"/>
          <w:marRight w:val="0"/>
          <w:marTop w:val="0"/>
          <w:marBottom w:val="0"/>
          <w:divBdr>
            <w:top w:val="none" w:sz="0" w:space="0" w:color="auto"/>
            <w:left w:val="none" w:sz="0" w:space="0" w:color="auto"/>
            <w:bottom w:val="none" w:sz="0" w:space="0" w:color="auto"/>
            <w:right w:val="none" w:sz="0" w:space="0" w:color="auto"/>
          </w:divBdr>
          <w:divsChild>
            <w:div w:id="8662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074">
      <w:bodyDiv w:val="1"/>
      <w:marLeft w:val="0"/>
      <w:marRight w:val="0"/>
      <w:marTop w:val="0"/>
      <w:marBottom w:val="0"/>
      <w:divBdr>
        <w:top w:val="none" w:sz="0" w:space="0" w:color="auto"/>
        <w:left w:val="none" w:sz="0" w:space="0" w:color="auto"/>
        <w:bottom w:val="none" w:sz="0" w:space="0" w:color="auto"/>
        <w:right w:val="none" w:sz="0" w:space="0" w:color="auto"/>
      </w:divBdr>
    </w:div>
    <w:div w:id="343023726">
      <w:bodyDiv w:val="1"/>
      <w:marLeft w:val="0"/>
      <w:marRight w:val="0"/>
      <w:marTop w:val="0"/>
      <w:marBottom w:val="0"/>
      <w:divBdr>
        <w:top w:val="none" w:sz="0" w:space="0" w:color="auto"/>
        <w:left w:val="none" w:sz="0" w:space="0" w:color="auto"/>
        <w:bottom w:val="none" w:sz="0" w:space="0" w:color="auto"/>
        <w:right w:val="none" w:sz="0" w:space="0" w:color="auto"/>
      </w:divBdr>
    </w:div>
    <w:div w:id="586698364">
      <w:bodyDiv w:val="1"/>
      <w:marLeft w:val="0"/>
      <w:marRight w:val="0"/>
      <w:marTop w:val="0"/>
      <w:marBottom w:val="0"/>
      <w:divBdr>
        <w:top w:val="none" w:sz="0" w:space="0" w:color="auto"/>
        <w:left w:val="none" w:sz="0" w:space="0" w:color="auto"/>
        <w:bottom w:val="none" w:sz="0" w:space="0" w:color="auto"/>
        <w:right w:val="none" w:sz="0" w:space="0" w:color="auto"/>
      </w:divBdr>
    </w:div>
    <w:div w:id="612977325">
      <w:bodyDiv w:val="1"/>
      <w:marLeft w:val="0"/>
      <w:marRight w:val="0"/>
      <w:marTop w:val="0"/>
      <w:marBottom w:val="0"/>
      <w:divBdr>
        <w:top w:val="none" w:sz="0" w:space="0" w:color="auto"/>
        <w:left w:val="none" w:sz="0" w:space="0" w:color="auto"/>
        <w:bottom w:val="none" w:sz="0" w:space="0" w:color="auto"/>
        <w:right w:val="none" w:sz="0" w:space="0" w:color="auto"/>
      </w:divBdr>
      <w:divsChild>
        <w:div w:id="54471937">
          <w:marLeft w:val="480"/>
          <w:marRight w:val="0"/>
          <w:marTop w:val="0"/>
          <w:marBottom w:val="0"/>
          <w:divBdr>
            <w:top w:val="none" w:sz="0" w:space="0" w:color="auto"/>
            <w:left w:val="none" w:sz="0" w:space="0" w:color="auto"/>
            <w:bottom w:val="none" w:sz="0" w:space="0" w:color="auto"/>
            <w:right w:val="none" w:sz="0" w:space="0" w:color="auto"/>
          </w:divBdr>
          <w:divsChild>
            <w:div w:id="10815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89372">
      <w:bodyDiv w:val="1"/>
      <w:marLeft w:val="0"/>
      <w:marRight w:val="0"/>
      <w:marTop w:val="0"/>
      <w:marBottom w:val="0"/>
      <w:divBdr>
        <w:top w:val="none" w:sz="0" w:space="0" w:color="auto"/>
        <w:left w:val="none" w:sz="0" w:space="0" w:color="auto"/>
        <w:bottom w:val="none" w:sz="0" w:space="0" w:color="auto"/>
        <w:right w:val="none" w:sz="0" w:space="0" w:color="auto"/>
      </w:divBdr>
    </w:div>
    <w:div w:id="897517315">
      <w:bodyDiv w:val="1"/>
      <w:marLeft w:val="0"/>
      <w:marRight w:val="0"/>
      <w:marTop w:val="0"/>
      <w:marBottom w:val="0"/>
      <w:divBdr>
        <w:top w:val="none" w:sz="0" w:space="0" w:color="auto"/>
        <w:left w:val="none" w:sz="0" w:space="0" w:color="auto"/>
        <w:bottom w:val="none" w:sz="0" w:space="0" w:color="auto"/>
        <w:right w:val="none" w:sz="0" w:space="0" w:color="auto"/>
      </w:divBdr>
    </w:div>
    <w:div w:id="983507522">
      <w:bodyDiv w:val="1"/>
      <w:marLeft w:val="0"/>
      <w:marRight w:val="0"/>
      <w:marTop w:val="0"/>
      <w:marBottom w:val="0"/>
      <w:divBdr>
        <w:top w:val="none" w:sz="0" w:space="0" w:color="auto"/>
        <w:left w:val="none" w:sz="0" w:space="0" w:color="auto"/>
        <w:bottom w:val="none" w:sz="0" w:space="0" w:color="auto"/>
        <w:right w:val="none" w:sz="0" w:space="0" w:color="auto"/>
      </w:divBdr>
      <w:divsChild>
        <w:div w:id="882520759">
          <w:marLeft w:val="480"/>
          <w:marRight w:val="0"/>
          <w:marTop w:val="0"/>
          <w:marBottom w:val="0"/>
          <w:divBdr>
            <w:top w:val="none" w:sz="0" w:space="0" w:color="auto"/>
            <w:left w:val="none" w:sz="0" w:space="0" w:color="auto"/>
            <w:bottom w:val="none" w:sz="0" w:space="0" w:color="auto"/>
            <w:right w:val="none" w:sz="0" w:space="0" w:color="auto"/>
          </w:divBdr>
          <w:divsChild>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3">
      <w:bodyDiv w:val="1"/>
      <w:marLeft w:val="0"/>
      <w:marRight w:val="0"/>
      <w:marTop w:val="0"/>
      <w:marBottom w:val="0"/>
      <w:divBdr>
        <w:top w:val="none" w:sz="0" w:space="0" w:color="auto"/>
        <w:left w:val="none" w:sz="0" w:space="0" w:color="auto"/>
        <w:bottom w:val="none" w:sz="0" w:space="0" w:color="auto"/>
        <w:right w:val="none" w:sz="0" w:space="0" w:color="auto"/>
      </w:divBdr>
      <w:divsChild>
        <w:div w:id="1480154377">
          <w:marLeft w:val="480"/>
          <w:marRight w:val="0"/>
          <w:marTop w:val="0"/>
          <w:marBottom w:val="0"/>
          <w:divBdr>
            <w:top w:val="none" w:sz="0" w:space="0" w:color="auto"/>
            <w:left w:val="none" w:sz="0" w:space="0" w:color="auto"/>
            <w:bottom w:val="none" w:sz="0" w:space="0" w:color="auto"/>
            <w:right w:val="none" w:sz="0" w:space="0" w:color="auto"/>
          </w:divBdr>
          <w:divsChild>
            <w:div w:id="609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150">
      <w:bodyDiv w:val="1"/>
      <w:marLeft w:val="0"/>
      <w:marRight w:val="0"/>
      <w:marTop w:val="0"/>
      <w:marBottom w:val="0"/>
      <w:divBdr>
        <w:top w:val="none" w:sz="0" w:space="0" w:color="auto"/>
        <w:left w:val="none" w:sz="0" w:space="0" w:color="auto"/>
        <w:bottom w:val="none" w:sz="0" w:space="0" w:color="auto"/>
        <w:right w:val="none" w:sz="0" w:space="0" w:color="auto"/>
      </w:divBdr>
    </w:div>
    <w:div w:id="1601452983">
      <w:bodyDiv w:val="1"/>
      <w:marLeft w:val="0"/>
      <w:marRight w:val="0"/>
      <w:marTop w:val="0"/>
      <w:marBottom w:val="0"/>
      <w:divBdr>
        <w:top w:val="none" w:sz="0" w:space="0" w:color="auto"/>
        <w:left w:val="none" w:sz="0" w:space="0" w:color="auto"/>
        <w:bottom w:val="none" w:sz="0" w:space="0" w:color="auto"/>
        <w:right w:val="none" w:sz="0" w:space="0" w:color="auto"/>
      </w:divBdr>
      <w:divsChild>
        <w:div w:id="1263345662">
          <w:marLeft w:val="480"/>
          <w:marRight w:val="0"/>
          <w:marTop w:val="0"/>
          <w:marBottom w:val="0"/>
          <w:divBdr>
            <w:top w:val="none" w:sz="0" w:space="0" w:color="auto"/>
            <w:left w:val="none" w:sz="0" w:space="0" w:color="auto"/>
            <w:bottom w:val="none" w:sz="0" w:space="0" w:color="auto"/>
            <w:right w:val="none" w:sz="0" w:space="0" w:color="auto"/>
          </w:divBdr>
          <w:divsChild>
            <w:div w:id="12881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2719">
      <w:bodyDiv w:val="1"/>
      <w:marLeft w:val="0"/>
      <w:marRight w:val="0"/>
      <w:marTop w:val="0"/>
      <w:marBottom w:val="0"/>
      <w:divBdr>
        <w:top w:val="none" w:sz="0" w:space="0" w:color="auto"/>
        <w:left w:val="none" w:sz="0" w:space="0" w:color="auto"/>
        <w:bottom w:val="none" w:sz="0" w:space="0" w:color="auto"/>
        <w:right w:val="none" w:sz="0" w:space="0" w:color="auto"/>
      </w:divBdr>
    </w:div>
    <w:div w:id="1828091623">
      <w:bodyDiv w:val="1"/>
      <w:marLeft w:val="0"/>
      <w:marRight w:val="0"/>
      <w:marTop w:val="0"/>
      <w:marBottom w:val="0"/>
      <w:divBdr>
        <w:top w:val="none" w:sz="0" w:space="0" w:color="auto"/>
        <w:left w:val="none" w:sz="0" w:space="0" w:color="auto"/>
        <w:bottom w:val="none" w:sz="0" w:space="0" w:color="auto"/>
        <w:right w:val="none" w:sz="0" w:space="0" w:color="auto"/>
      </w:divBdr>
      <w:divsChild>
        <w:div w:id="1091438835">
          <w:marLeft w:val="480"/>
          <w:marRight w:val="0"/>
          <w:marTop w:val="0"/>
          <w:marBottom w:val="0"/>
          <w:divBdr>
            <w:top w:val="none" w:sz="0" w:space="0" w:color="auto"/>
            <w:left w:val="none" w:sz="0" w:space="0" w:color="auto"/>
            <w:bottom w:val="none" w:sz="0" w:space="0" w:color="auto"/>
            <w:right w:val="none" w:sz="0" w:space="0" w:color="auto"/>
          </w:divBdr>
          <w:divsChild>
            <w:div w:id="9904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0350">
      <w:bodyDiv w:val="1"/>
      <w:marLeft w:val="0"/>
      <w:marRight w:val="0"/>
      <w:marTop w:val="0"/>
      <w:marBottom w:val="0"/>
      <w:divBdr>
        <w:top w:val="none" w:sz="0" w:space="0" w:color="auto"/>
        <w:left w:val="none" w:sz="0" w:space="0" w:color="auto"/>
        <w:bottom w:val="none" w:sz="0" w:space="0" w:color="auto"/>
        <w:right w:val="none" w:sz="0" w:space="0" w:color="auto"/>
      </w:divBdr>
      <w:divsChild>
        <w:div w:id="954796479">
          <w:marLeft w:val="480"/>
          <w:marRight w:val="0"/>
          <w:marTop w:val="0"/>
          <w:marBottom w:val="0"/>
          <w:divBdr>
            <w:top w:val="none" w:sz="0" w:space="0" w:color="auto"/>
            <w:left w:val="none" w:sz="0" w:space="0" w:color="auto"/>
            <w:bottom w:val="none" w:sz="0" w:space="0" w:color="auto"/>
            <w:right w:val="none" w:sz="0" w:space="0" w:color="auto"/>
          </w:divBdr>
          <w:divsChild>
            <w:div w:id="1571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int-res.com/abstracts/meps/v648/p135-151/" TargetMode="External"/><Relationship Id="rId3" Type="http://schemas.openxmlformats.org/officeDocument/2006/relationships/hyperlink" Target="https://onlinelibrary.wiley.com/doi/10.1111/rec.12939" TargetMode="External"/><Relationship Id="rId7" Type="http://schemas.openxmlformats.org/officeDocument/2006/relationships/hyperlink" Target="https://onlinelibrary.wiley.com/doi/10.1111/gcb.15359" TargetMode="External"/><Relationship Id="rId12" Type="http://schemas.openxmlformats.org/officeDocument/2006/relationships/hyperlink" Target="https://www.fs.usda.gov/treesearch/pubs/58004" TargetMode="External"/><Relationship Id="rId2" Type="http://schemas.openxmlformats.org/officeDocument/2006/relationships/hyperlink" Target="https://peerj.com/articles/2523/" TargetMode="External"/><Relationship Id="rId1" Type="http://schemas.openxmlformats.org/officeDocument/2006/relationships/hyperlink" Target="https://advances.sciencemag.org/content/6/41/eabc6434" TargetMode="External"/><Relationship Id="rId6" Type="http://schemas.openxmlformats.org/officeDocument/2006/relationships/hyperlink" Target="https://www.sciencedirect.com/science/article/abs/pii/S0169534703003197" TargetMode="External"/><Relationship Id="rId11" Type="http://schemas.openxmlformats.org/officeDocument/2006/relationships/hyperlink" Target="https://onlinelibrary.wiley.com/doi/full/10.1111/aec.12470?casa_token=--nMosQDq9gAAAAA%3ATx5ZGzTkji0n0mFI9bj2Z1yfyG8Y9ygn6MMlXHMwSzXoJ5N0rcLc88Ao2wH3JNLO94W6dELPRD0L_89Hjg" TargetMode="External"/><Relationship Id="rId5" Type="http://schemas.openxmlformats.org/officeDocument/2006/relationships/hyperlink" Target="https://www.iucn.org/sites/dev/files/content/documents/2018/lamb-2018-restoration_ecology.pdf" TargetMode="External"/><Relationship Id="rId10" Type="http://schemas.openxmlformats.org/officeDocument/2006/relationships/hyperlink" Target="https://onlinelibrary.wiley.com/doi/full/10.1111/j.1526-100X.2012.00934.x?casa_token=a9wMjZnvCpoAAAAA%3Ay-NRZtpQ-nkRfVzaY1CXTY4CYp-StC1aqgSStY6JqMrjqSUCKrc4nL4TtGjmtbu5s8s6lTwAf4MeC4Hy9Q" TargetMode="External"/><Relationship Id="rId4" Type="http://schemas.openxmlformats.org/officeDocument/2006/relationships/hyperlink" Target="https://www.pnas.org/content/114/45/11986" TargetMode="External"/><Relationship Id="rId9" Type="http://schemas.openxmlformats.org/officeDocument/2006/relationships/hyperlink" Target="https://onlinelibrary.wiley.com/doi/full/10.1111/ele.13089?casa_token=rN5qWRWf1PsAAAAA%3AFPUgvLuWDVIlgMxcrkAIaBA52bJYsllZfXIGxgmJFNzNnkExNG7O4R0UJXuqB3-f1o5S1UyrwfqtoD1glA"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4.png"/><Relationship Id="rId23" Type="http://schemas.microsoft.com/office/2018/08/relationships/commentsExtensible" Target="commentsExtensible.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79FCD6BBBC4E42AF71F6FB52BC5A95" ma:contentTypeVersion="13" ma:contentTypeDescription="Create a new document." ma:contentTypeScope="" ma:versionID="d87f6b576b1f28d5dece9d958eaf1041">
  <xsd:schema xmlns:xsd="http://www.w3.org/2001/XMLSchema" xmlns:xs="http://www.w3.org/2001/XMLSchema" xmlns:p="http://schemas.microsoft.com/office/2006/metadata/properties" xmlns:ns3="1fad9216-c252-456c-9bd8-8bd45096e3fd" xmlns:ns4="b6a38272-b5fa-4de8-ad88-62610fba9964" targetNamespace="http://schemas.microsoft.com/office/2006/metadata/properties" ma:root="true" ma:fieldsID="aab7cf011ef4863b1ec06d7ce41b1735" ns3:_="" ns4:_="">
    <xsd:import namespace="1fad9216-c252-456c-9bd8-8bd45096e3fd"/>
    <xsd:import namespace="b6a38272-b5fa-4de8-ad88-62610fba996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d9216-c252-456c-9bd8-8bd45096e3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a38272-b5fa-4de8-ad88-62610fba996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9CEF4C-5762-490A-B636-30C71C75E951}">
  <ds:schemaRefs>
    <ds:schemaRef ds:uri="http://purl.org/dc/terms/"/>
    <ds:schemaRef ds:uri="1fad9216-c252-456c-9bd8-8bd45096e3fd"/>
    <ds:schemaRef ds:uri="b6a38272-b5fa-4de8-ad88-62610fba9964"/>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9D6680A8-C3BE-4E64-AA05-8A7B1A406218}">
  <ds:schemaRefs>
    <ds:schemaRef ds:uri="http://schemas.microsoft.com/sharepoint/v3/contenttype/forms"/>
  </ds:schemaRefs>
</ds:datastoreItem>
</file>

<file path=customXml/itemProps3.xml><?xml version="1.0" encoding="utf-8"?>
<ds:datastoreItem xmlns:ds="http://schemas.openxmlformats.org/officeDocument/2006/customXml" ds:itemID="{06744511-1DAE-46A7-9C40-DACBA4B2B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d9216-c252-456c-9bd8-8bd45096e3fd"/>
    <ds:schemaRef ds:uri="b6a38272-b5fa-4de8-ad88-62610fba9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Madin</dc:creator>
  <cp:keywords/>
  <dc:description/>
  <cp:lastModifiedBy>Tom Bridge</cp:lastModifiedBy>
  <cp:revision>4</cp:revision>
  <dcterms:created xsi:type="dcterms:W3CDTF">2020-12-16T00:40:00Z</dcterms:created>
  <dcterms:modified xsi:type="dcterms:W3CDTF">2020-12-16T04:14:00Z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0x010100F179FCD6BBBC4E42AF71F6FB52BC5A95</vt:lpwstr>
  </property>
</Properties>
</file>